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9B7" w:rsidRPr="00E468E9" w:rsidRDefault="00E468E9" w:rsidP="00C93480">
      <w:pPr>
        <w:jc w:val="center"/>
      </w:pPr>
      <w:r w:rsidRPr="00E468E9">
        <w:rPr>
          <w:rFonts w:hint="eastAsia"/>
        </w:rPr>
        <w:t>目录</w:t>
      </w:r>
    </w:p>
    <w:p w:rsidR="00E37885" w:rsidRDefault="00C24542">
      <w:pPr>
        <w:pStyle w:val="1"/>
        <w:tabs>
          <w:tab w:val="right" w:leader="dot" w:pos="8296"/>
        </w:tabs>
        <w:rPr>
          <w:noProof/>
        </w:rPr>
      </w:pPr>
      <w:r>
        <w:fldChar w:fldCharType="begin"/>
      </w:r>
      <w:r>
        <w:instrText xml:space="preserve"> </w:instrText>
      </w:r>
      <w:r>
        <w:rPr>
          <w:rFonts w:hint="eastAsia"/>
        </w:rPr>
        <w:instrText>TOC \o "1-3" \h \z \u</w:instrText>
      </w:r>
      <w:r>
        <w:instrText xml:space="preserve"> </w:instrText>
      </w:r>
      <w:r>
        <w:fldChar w:fldCharType="separate"/>
      </w:r>
      <w:hyperlink w:anchor="_Toc22428669" w:history="1">
        <w:r w:rsidR="00E37885" w:rsidRPr="00133531">
          <w:rPr>
            <w:rStyle w:val="a8"/>
            <w:rFonts w:hint="eastAsia"/>
            <w:noProof/>
          </w:rPr>
          <w:t>第一章</w:t>
        </w:r>
        <w:r w:rsidR="00E37885">
          <w:rPr>
            <w:noProof/>
            <w:webHidden/>
          </w:rPr>
          <w:tab/>
        </w:r>
        <w:r w:rsidR="00E37885">
          <w:rPr>
            <w:noProof/>
            <w:webHidden/>
          </w:rPr>
          <w:fldChar w:fldCharType="begin"/>
        </w:r>
        <w:r w:rsidR="00E37885">
          <w:rPr>
            <w:noProof/>
            <w:webHidden/>
          </w:rPr>
          <w:instrText xml:space="preserve"> PAGEREF _Toc22428669 \h </w:instrText>
        </w:r>
        <w:r w:rsidR="00E37885">
          <w:rPr>
            <w:noProof/>
            <w:webHidden/>
          </w:rPr>
        </w:r>
        <w:r w:rsidR="00E37885">
          <w:rPr>
            <w:noProof/>
            <w:webHidden/>
          </w:rPr>
          <w:fldChar w:fldCharType="separate"/>
        </w:r>
        <w:r w:rsidR="00E37885">
          <w:rPr>
            <w:noProof/>
            <w:webHidden/>
          </w:rPr>
          <w:t>1</w:t>
        </w:r>
        <w:r w:rsidR="00E37885">
          <w:rPr>
            <w:noProof/>
            <w:webHidden/>
          </w:rPr>
          <w:fldChar w:fldCharType="end"/>
        </w:r>
      </w:hyperlink>
    </w:p>
    <w:p w:rsidR="00E37885" w:rsidRDefault="006F41BE">
      <w:pPr>
        <w:pStyle w:val="2"/>
        <w:tabs>
          <w:tab w:val="right" w:leader="dot" w:pos="8296"/>
        </w:tabs>
        <w:rPr>
          <w:noProof/>
        </w:rPr>
      </w:pPr>
      <w:hyperlink w:anchor="_Toc22428670" w:history="1">
        <w:r w:rsidR="00E37885" w:rsidRPr="00133531">
          <w:rPr>
            <w:rStyle w:val="a8"/>
            <w:rFonts w:hint="eastAsia"/>
            <w:noProof/>
          </w:rPr>
          <w:t>第一节</w:t>
        </w:r>
        <w:r w:rsidR="00E37885">
          <w:rPr>
            <w:noProof/>
            <w:webHidden/>
          </w:rPr>
          <w:tab/>
        </w:r>
        <w:r w:rsidR="00E37885">
          <w:rPr>
            <w:noProof/>
            <w:webHidden/>
          </w:rPr>
          <w:fldChar w:fldCharType="begin"/>
        </w:r>
        <w:r w:rsidR="00E37885">
          <w:rPr>
            <w:noProof/>
            <w:webHidden/>
          </w:rPr>
          <w:instrText xml:space="preserve"> PAGEREF _Toc22428670 \h </w:instrText>
        </w:r>
        <w:r w:rsidR="00E37885">
          <w:rPr>
            <w:noProof/>
            <w:webHidden/>
          </w:rPr>
        </w:r>
        <w:r w:rsidR="00E37885">
          <w:rPr>
            <w:noProof/>
            <w:webHidden/>
          </w:rPr>
          <w:fldChar w:fldCharType="separate"/>
        </w:r>
        <w:r w:rsidR="00E37885">
          <w:rPr>
            <w:noProof/>
            <w:webHidden/>
          </w:rPr>
          <w:t>1</w:t>
        </w:r>
        <w:r w:rsidR="00E37885">
          <w:rPr>
            <w:noProof/>
            <w:webHidden/>
          </w:rPr>
          <w:fldChar w:fldCharType="end"/>
        </w:r>
      </w:hyperlink>
    </w:p>
    <w:p w:rsidR="00E37885" w:rsidRDefault="006F41BE">
      <w:pPr>
        <w:pStyle w:val="3"/>
        <w:tabs>
          <w:tab w:val="right" w:leader="dot" w:pos="8296"/>
        </w:tabs>
        <w:rPr>
          <w:noProof/>
        </w:rPr>
      </w:pPr>
      <w:hyperlink w:anchor="_Toc22428671" w:history="1">
        <w:r w:rsidR="00E37885" w:rsidRPr="00133531">
          <w:rPr>
            <w:rStyle w:val="a8"/>
            <w:rFonts w:hint="eastAsia"/>
            <w:noProof/>
          </w:rPr>
          <w:t>第一小节</w:t>
        </w:r>
        <w:r w:rsidR="00E37885">
          <w:rPr>
            <w:noProof/>
            <w:webHidden/>
          </w:rPr>
          <w:tab/>
        </w:r>
        <w:r w:rsidR="00E37885">
          <w:rPr>
            <w:noProof/>
            <w:webHidden/>
          </w:rPr>
          <w:fldChar w:fldCharType="begin"/>
        </w:r>
        <w:r w:rsidR="00E37885">
          <w:rPr>
            <w:noProof/>
            <w:webHidden/>
          </w:rPr>
          <w:instrText xml:space="preserve"> PAGEREF _Toc22428671 \h </w:instrText>
        </w:r>
        <w:r w:rsidR="00E37885">
          <w:rPr>
            <w:noProof/>
            <w:webHidden/>
          </w:rPr>
        </w:r>
        <w:r w:rsidR="00E37885">
          <w:rPr>
            <w:noProof/>
            <w:webHidden/>
          </w:rPr>
          <w:fldChar w:fldCharType="separate"/>
        </w:r>
        <w:r w:rsidR="00E37885">
          <w:rPr>
            <w:noProof/>
            <w:webHidden/>
          </w:rPr>
          <w:t>1</w:t>
        </w:r>
        <w:r w:rsidR="00E37885">
          <w:rPr>
            <w:noProof/>
            <w:webHidden/>
          </w:rPr>
          <w:fldChar w:fldCharType="end"/>
        </w:r>
      </w:hyperlink>
    </w:p>
    <w:p w:rsidR="00E37885" w:rsidRDefault="006F41BE">
      <w:pPr>
        <w:pStyle w:val="3"/>
        <w:tabs>
          <w:tab w:val="right" w:leader="dot" w:pos="8296"/>
        </w:tabs>
        <w:rPr>
          <w:noProof/>
        </w:rPr>
      </w:pPr>
      <w:hyperlink w:anchor="_Toc22428672" w:history="1">
        <w:r w:rsidR="00E37885" w:rsidRPr="00133531">
          <w:rPr>
            <w:rStyle w:val="a8"/>
            <w:rFonts w:hint="eastAsia"/>
            <w:noProof/>
          </w:rPr>
          <w:t>第二小节</w:t>
        </w:r>
        <w:r w:rsidR="00E37885">
          <w:rPr>
            <w:noProof/>
            <w:webHidden/>
          </w:rPr>
          <w:tab/>
        </w:r>
        <w:r w:rsidR="00E37885">
          <w:rPr>
            <w:noProof/>
            <w:webHidden/>
          </w:rPr>
          <w:fldChar w:fldCharType="begin"/>
        </w:r>
        <w:r w:rsidR="00E37885">
          <w:rPr>
            <w:noProof/>
            <w:webHidden/>
          </w:rPr>
          <w:instrText xml:space="preserve"> PAGEREF _Toc22428672 \h </w:instrText>
        </w:r>
        <w:r w:rsidR="00E37885">
          <w:rPr>
            <w:noProof/>
            <w:webHidden/>
          </w:rPr>
        </w:r>
        <w:r w:rsidR="00E37885">
          <w:rPr>
            <w:noProof/>
            <w:webHidden/>
          </w:rPr>
          <w:fldChar w:fldCharType="separate"/>
        </w:r>
        <w:r w:rsidR="00E37885">
          <w:rPr>
            <w:noProof/>
            <w:webHidden/>
          </w:rPr>
          <w:t>1</w:t>
        </w:r>
        <w:r w:rsidR="00E37885">
          <w:rPr>
            <w:noProof/>
            <w:webHidden/>
          </w:rPr>
          <w:fldChar w:fldCharType="end"/>
        </w:r>
      </w:hyperlink>
    </w:p>
    <w:p w:rsidR="00E37885" w:rsidRDefault="006F41BE">
      <w:pPr>
        <w:pStyle w:val="2"/>
        <w:tabs>
          <w:tab w:val="right" w:leader="dot" w:pos="8296"/>
        </w:tabs>
        <w:rPr>
          <w:noProof/>
        </w:rPr>
      </w:pPr>
      <w:hyperlink w:anchor="_Toc22428673" w:history="1">
        <w:r w:rsidR="00E37885" w:rsidRPr="00133531">
          <w:rPr>
            <w:rStyle w:val="a8"/>
            <w:rFonts w:hint="eastAsia"/>
            <w:noProof/>
          </w:rPr>
          <w:t>第二节</w:t>
        </w:r>
        <w:r w:rsidR="00E37885">
          <w:rPr>
            <w:noProof/>
            <w:webHidden/>
          </w:rPr>
          <w:tab/>
        </w:r>
        <w:r w:rsidR="00E37885">
          <w:rPr>
            <w:noProof/>
            <w:webHidden/>
          </w:rPr>
          <w:fldChar w:fldCharType="begin"/>
        </w:r>
        <w:r w:rsidR="00E37885">
          <w:rPr>
            <w:noProof/>
            <w:webHidden/>
          </w:rPr>
          <w:instrText xml:space="preserve"> PAGEREF _Toc22428673 \h </w:instrText>
        </w:r>
        <w:r w:rsidR="00E37885">
          <w:rPr>
            <w:noProof/>
            <w:webHidden/>
          </w:rPr>
        </w:r>
        <w:r w:rsidR="00E37885">
          <w:rPr>
            <w:noProof/>
            <w:webHidden/>
          </w:rPr>
          <w:fldChar w:fldCharType="separate"/>
        </w:r>
        <w:r w:rsidR="00E37885">
          <w:rPr>
            <w:noProof/>
            <w:webHidden/>
          </w:rPr>
          <w:t>1</w:t>
        </w:r>
        <w:r w:rsidR="00E37885">
          <w:rPr>
            <w:noProof/>
            <w:webHidden/>
          </w:rPr>
          <w:fldChar w:fldCharType="end"/>
        </w:r>
      </w:hyperlink>
    </w:p>
    <w:p w:rsidR="00E37885" w:rsidRDefault="006F41BE">
      <w:pPr>
        <w:pStyle w:val="3"/>
        <w:tabs>
          <w:tab w:val="right" w:leader="dot" w:pos="8296"/>
        </w:tabs>
        <w:rPr>
          <w:noProof/>
        </w:rPr>
      </w:pPr>
      <w:hyperlink w:anchor="_Toc22428674" w:history="1">
        <w:r w:rsidR="00E37885" w:rsidRPr="00133531">
          <w:rPr>
            <w:rStyle w:val="a8"/>
            <w:rFonts w:hint="eastAsia"/>
            <w:noProof/>
          </w:rPr>
          <w:t>第一小节</w:t>
        </w:r>
        <w:r w:rsidR="00E37885">
          <w:rPr>
            <w:noProof/>
            <w:webHidden/>
          </w:rPr>
          <w:tab/>
        </w:r>
        <w:r w:rsidR="00E37885">
          <w:rPr>
            <w:noProof/>
            <w:webHidden/>
          </w:rPr>
          <w:fldChar w:fldCharType="begin"/>
        </w:r>
        <w:r w:rsidR="00E37885">
          <w:rPr>
            <w:noProof/>
            <w:webHidden/>
          </w:rPr>
          <w:instrText xml:space="preserve"> PAGEREF _Toc22428674 \h </w:instrText>
        </w:r>
        <w:r w:rsidR="00E37885">
          <w:rPr>
            <w:noProof/>
            <w:webHidden/>
          </w:rPr>
        </w:r>
        <w:r w:rsidR="00E37885">
          <w:rPr>
            <w:noProof/>
            <w:webHidden/>
          </w:rPr>
          <w:fldChar w:fldCharType="separate"/>
        </w:r>
        <w:r w:rsidR="00E37885">
          <w:rPr>
            <w:noProof/>
            <w:webHidden/>
          </w:rPr>
          <w:t>1</w:t>
        </w:r>
        <w:r w:rsidR="00E37885">
          <w:rPr>
            <w:noProof/>
            <w:webHidden/>
          </w:rPr>
          <w:fldChar w:fldCharType="end"/>
        </w:r>
      </w:hyperlink>
    </w:p>
    <w:p w:rsidR="00E37885" w:rsidRDefault="006F41BE">
      <w:pPr>
        <w:pStyle w:val="3"/>
        <w:tabs>
          <w:tab w:val="right" w:leader="dot" w:pos="8296"/>
        </w:tabs>
        <w:rPr>
          <w:noProof/>
        </w:rPr>
      </w:pPr>
      <w:hyperlink w:anchor="_Toc22428675" w:history="1">
        <w:r w:rsidR="00E37885" w:rsidRPr="00133531">
          <w:rPr>
            <w:rStyle w:val="a8"/>
            <w:rFonts w:hint="eastAsia"/>
            <w:noProof/>
          </w:rPr>
          <w:t>第二小节</w:t>
        </w:r>
        <w:r w:rsidR="00E37885">
          <w:rPr>
            <w:noProof/>
            <w:webHidden/>
          </w:rPr>
          <w:tab/>
        </w:r>
        <w:r w:rsidR="00E37885">
          <w:rPr>
            <w:noProof/>
            <w:webHidden/>
          </w:rPr>
          <w:fldChar w:fldCharType="begin"/>
        </w:r>
        <w:r w:rsidR="00E37885">
          <w:rPr>
            <w:noProof/>
            <w:webHidden/>
          </w:rPr>
          <w:instrText xml:space="preserve"> PAGEREF _Toc22428675 \h </w:instrText>
        </w:r>
        <w:r w:rsidR="00E37885">
          <w:rPr>
            <w:noProof/>
            <w:webHidden/>
          </w:rPr>
        </w:r>
        <w:r w:rsidR="00E37885">
          <w:rPr>
            <w:noProof/>
            <w:webHidden/>
          </w:rPr>
          <w:fldChar w:fldCharType="separate"/>
        </w:r>
        <w:r w:rsidR="00E37885">
          <w:rPr>
            <w:noProof/>
            <w:webHidden/>
          </w:rPr>
          <w:t>2</w:t>
        </w:r>
        <w:r w:rsidR="00E37885">
          <w:rPr>
            <w:noProof/>
            <w:webHidden/>
          </w:rPr>
          <w:fldChar w:fldCharType="end"/>
        </w:r>
      </w:hyperlink>
    </w:p>
    <w:p w:rsidR="00E37885" w:rsidRDefault="006F41BE">
      <w:pPr>
        <w:pStyle w:val="1"/>
        <w:tabs>
          <w:tab w:val="right" w:leader="dot" w:pos="8296"/>
        </w:tabs>
        <w:rPr>
          <w:noProof/>
        </w:rPr>
      </w:pPr>
      <w:hyperlink w:anchor="_Toc22428676" w:history="1">
        <w:r w:rsidR="00E37885" w:rsidRPr="00133531">
          <w:rPr>
            <w:rStyle w:val="a8"/>
            <w:rFonts w:hint="eastAsia"/>
            <w:noProof/>
          </w:rPr>
          <w:t>第二章</w:t>
        </w:r>
        <w:r w:rsidR="00E37885">
          <w:rPr>
            <w:noProof/>
            <w:webHidden/>
          </w:rPr>
          <w:tab/>
        </w:r>
        <w:r w:rsidR="00E37885">
          <w:rPr>
            <w:noProof/>
            <w:webHidden/>
          </w:rPr>
          <w:fldChar w:fldCharType="begin"/>
        </w:r>
        <w:r w:rsidR="00E37885">
          <w:rPr>
            <w:noProof/>
            <w:webHidden/>
          </w:rPr>
          <w:instrText xml:space="preserve"> PAGEREF _Toc22428676 \h </w:instrText>
        </w:r>
        <w:r w:rsidR="00E37885">
          <w:rPr>
            <w:noProof/>
            <w:webHidden/>
          </w:rPr>
        </w:r>
        <w:r w:rsidR="00E37885">
          <w:rPr>
            <w:noProof/>
            <w:webHidden/>
          </w:rPr>
          <w:fldChar w:fldCharType="separate"/>
        </w:r>
        <w:r w:rsidR="00E37885">
          <w:rPr>
            <w:noProof/>
            <w:webHidden/>
          </w:rPr>
          <w:t>2</w:t>
        </w:r>
        <w:r w:rsidR="00E37885">
          <w:rPr>
            <w:noProof/>
            <w:webHidden/>
          </w:rPr>
          <w:fldChar w:fldCharType="end"/>
        </w:r>
      </w:hyperlink>
    </w:p>
    <w:p w:rsidR="00E37885" w:rsidRDefault="006F41BE">
      <w:pPr>
        <w:pStyle w:val="2"/>
        <w:tabs>
          <w:tab w:val="right" w:leader="dot" w:pos="8296"/>
        </w:tabs>
        <w:rPr>
          <w:noProof/>
        </w:rPr>
      </w:pPr>
      <w:hyperlink w:anchor="_Toc22428677" w:history="1">
        <w:r w:rsidR="00E37885" w:rsidRPr="00133531">
          <w:rPr>
            <w:rStyle w:val="a8"/>
            <w:rFonts w:hint="eastAsia"/>
            <w:noProof/>
          </w:rPr>
          <w:t>第一节</w:t>
        </w:r>
        <w:r w:rsidR="00E37885">
          <w:rPr>
            <w:noProof/>
            <w:webHidden/>
          </w:rPr>
          <w:tab/>
        </w:r>
        <w:r w:rsidR="00E37885">
          <w:rPr>
            <w:noProof/>
            <w:webHidden/>
          </w:rPr>
          <w:fldChar w:fldCharType="begin"/>
        </w:r>
        <w:r w:rsidR="00E37885">
          <w:rPr>
            <w:noProof/>
            <w:webHidden/>
          </w:rPr>
          <w:instrText xml:space="preserve"> PAGEREF _Toc22428677 \h </w:instrText>
        </w:r>
        <w:r w:rsidR="00E37885">
          <w:rPr>
            <w:noProof/>
            <w:webHidden/>
          </w:rPr>
        </w:r>
        <w:r w:rsidR="00E37885">
          <w:rPr>
            <w:noProof/>
            <w:webHidden/>
          </w:rPr>
          <w:fldChar w:fldCharType="separate"/>
        </w:r>
        <w:r w:rsidR="00E37885">
          <w:rPr>
            <w:noProof/>
            <w:webHidden/>
          </w:rPr>
          <w:t>2</w:t>
        </w:r>
        <w:r w:rsidR="00E37885">
          <w:rPr>
            <w:noProof/>
            <w:webHidden/>
          </w:rPr>
          <w:fldChar w:fldCharType="end"/>
        </w:r>
      </w:hyperlink>
    </w:p>
    <w:p w:rsidR="00E37885" w:rsidRDefault="006F41BE">
      <w:pPr>
        <w:pStyle w:val="3"/>
        <w:tabs>
          <w:tab w:val="right" w:leader="dot" w:pos="8296"/>
        </w:tabs>
        <w:rPr>
          <w:noProof/>
        </w:rPr>
      </w:pPr>
      <w:hyperlink w:anchor="_Toc22428678" w:history="1">
        <w:r w:rsidR="00E37885" w:rsidRPr="00133531">
          <w:rPr>
            <w:rStyle w:val="a8"/>
            <w:rFonts w:hint="eastAsia"/>
            <w:noProof/>
          </w:rPr>
          <w:t>第一小节</w:t>
        </w:r>
        <w:r w:rsidR="00E37885">
          <w:rPr>
            <w:noProof/>
            <w:webHidden/>
          </w:rPr>
          <w:tab/>
        </w:r>
        <w:r w:rsidR="00E37885">
          <w:rPr>
            <w:noProof/>
            <w:webHidden/>
          </w:rPr>
          <w:fldChar w:fldCharType="begin"/>
        </w:r>
        <w:r w:rsidR="00E37885">
          <w:rPr>
            <w:noProof/>
            <w:webHidden/>
          </w:rPr>
          <w:instrText xml:space="preserve"> PAGEREF _Toc22428678 \h </w:instrText>
        </w:r>
        <w:r w:rsidR="00E37885">
          <w:rPr>
            <w:noProof/>
            <w:webHidden/>
          </w:rPr>
        </w:r>
        <w:r w:rsidR="00E37885">
          <w:rPr>
            <w:noProof/>
            <w:webHidden/>
          </w:rPr>
          <w:fldChar w:fldCharType="separate"/>
        </w:r>
        <w:r w:rsidR="00E37885">
          <w:rPr>
            <w:noProof/>
            <w:webHidden/>
          </w:rPr>
          <w:t>2</w:t>
        </w:r>
        <w:r w:rsidR="00E37885">
          <w:rPr>
            <w:noProof/>
            <w:webHidden/>
          </w:rPr>
          <w:fldChar w:fldCharType="end"/>
        </w:r>
      </w:hyperlink>
    </w:p>
    <w:p w:rsidR="00E37885" w:rsidRDefault="006F41BE">
      <w:pPr>
        <w:pStyle w:val="3"/>
        <w:tabs>
          <w:tab w:val="right" w:leader="dot" w:pos="8296"/>
        </w:tabs>
        <w:rPr>
          <w:noProof/>
        </w:rPr>
      </w:pPr>
      <w:hyperlink w:anchor="_Toc22428679" w:history="1">
        <w:r w:rsidR="00E37885" w:rsidRPr="00133531">
          <w:rPr>
            <w:rStyle w:val="a8"/>
            <w:rFonts w:hint="eastAsia"/>
            <w:noProof/>
          </w:rPr>
          <w:t>第二小节</w:t>
        </w:r>
        <w:r w:rsidR="00E37885">
          <w:rPr>
            <w:noProof/>
            <w:webHidden/>
          </w:rPr>
          <w:tab/>
        </w:r>
        <w:r w:rsidR="00E37885">
          <w:rPr>
            <w:noProof/>
            <w:webHidden/>
          </w:rPr>
          <w:fldChar w:fldCharType="begin"/>
        </w:r>
        <w:r w:rsidR="00E37885">
          <w:rPr>
            <w:noProof/>
            <w:webHidden/>
          </w:rPr>
          <w:instrText xml:space="preserve"> PAGEREF _Toc22428679 \h </w:instrText>
        </w:r>
        <w:r w:rsidR="00E37885">
          <w:rPr>
            <w:noProof/>
            <w:webHidden/>
          </w:rPr>
        </w:r>
        <w:r w:rsidR="00E37885">
          <w:rPr>
            <w:noProof/>
            <w:webHidden/>
          </w:rPr>
          <w:fldChar w:fldCharType="separate"/>
        </w:r>
        <w:r w:rsidR="00E37885">
          <w:rPr>
            <w:noProof/>
            <w:webHidden/>
          </w:rPr>
          <w:t>2</w:t>
        </w:r>
        <w:r w:rsidR="00E37885">
          <w:rPr>
            <w:noProof/>
            <w:webHidden/>
          </w:rPr>
          <w:fldChar w:fldCharType="end"/>
        </w:r>
      </w:hyperlink>
    </w:p>
    <w:p w:rsidR="00762049" w:rsidRDefault="00C24542" w:rsidP="00A369B7">
      <w:r>
        <w:fldChar w:fldCharType="end"/>
      </w:r>
    </w:p>
    <w:p w:rsidR="007D59E7" w:rsidRDefault="007D59E7">
      <w:pPr>
        <w:pStyle w:val="a"/>
        <w:sectPr w:rsidR="007D59E7" w:rsidSect="00907DCE">
          <w:headerReference w:type="even" r:id="rId9"/>
          <w:headerReference w:type="default" r:id="rId10"/>
          <w:footerReference w:type="even" r:id="rId11"/>
          <w:footerReference w:type="default" r:id="rId12"/>
          <w:headerReference w:type="first" r:id="rId13"/>
          <w:pgSz w:w="11906" w:h="16838"/>
          <w:pgMar w:top="1440" w:right="1800" w:bottom="1440" w:left="1800" w:header="851" w:footer="992" w:gutter="0"/>
          <w:pgNumType w:fmt="lowerRoman" w:start="1"/>
          <w:cols w:space="425"/>
          <w:docGrid w:type="lines" w:linePitch="312"/>
        </w:sectPr>
        <w:pPrChange w:id="0" w:author="Users" w:date="2021-04-02T15:26:00Z">
          <w:pPr>
            <w:pStyle w:val="a"/>
            <w:numPr>
              <w:numId w:val="0"/>
            </w:numPr>
            <w:tabs>
              <w:tab w:val="left" w:pos="420"/>
            </w:tabs>
            <w:ind w:left="0" w:firstLine="0"/>
          </w:pPr>
        </w:pPrChange>
      </w:pPr>
      <w:bookmarkStart w:id="1" w:name="_Toc22428669"/>
    </w:p>
    <w:p w:rsidR="00BE3210" w:rsidRDefault="00BE3210" w:rsidP="009970EF">
      <w:pPr>
        <w:pStyle w:val="a"/>
        <w:numPr>
          <w:ilvl w:val="0"/>
          <w:numId w:val="0"/>
        </w:numPr>
        <w:tabs>
          <w:tab w:val="left" w:pos="420"/>
        </w:tabs>
      </w:pPr>
    </w:p>
    <w:p w:rsidR="0069673F" w:rsidRPr="005045AF" w:rsidRDefault="0069673F" w:rsidP="00BE3210">
      <w:pPr>
        <w:pStyle w:val="a"/>
        <w:tabs>
          <w:tab w:val="left" w:pos="420"/>
        </w:tabs>
      </w:pPr>
      <w:r w:rsidRPr="005045AF">
        <w:rPr>
          <w:rFonts w:hint="eastAsia"/>
        </w:rPr>
        <w:t>第一章</w:t>
      </w:r>
      <w:bookmarkEnd w:id="1"/>
      <w:r w:rsidR="006151E9">
        <w:rPr>
          <w:rFonts w:hint="eastAsia"/>
        </w:rPr>
        <w:t xml:space="preserve"> </w:t>
      </w:r>
      <w:r w:rsidR="006151E9">
        <w:rPr>
          <w:rFonts w:hint="eastAsia"/>
        </w:rPr>
        <w:t>概述</w:t>
      </w:r>
    </w:p>
    <w:p w:rsidR="0069673F" w:rsidRPr="00EC0D81" w:rsidRDefault="0069673F" w:rsidP="000C455C">
      <w:pPr>
        <w:pStyle w:val="a0"/>
      </w:pPr>
      <w:bookmarkStart w:id="2" w:name="_Toc22428670"/>
      <w:r w:rsidRPr="00EC0D81">
        <w:rPr>
          <w:rFonts w:hint="eastAsia"/>
        </w:rPr>
        <w:t>第一节</w:t>
      </w:r>
      <w:bookmarkEnd w:id="2"/>
    </w:p>
    <w:p w:rsidR="0069673F" w:rsidRDefault="0069673F" w:rsidP="000C455C">
      <w:pPr>
        <w:pStyle w:val="a1"/>
      </w:pPr>
      <w:bookmarkStart w:id="3" w:name="_Toc22428671"/>
      <w:r w:rsidRPr="005045AF">
        <w:rPr>
          <w:rFonts w:hint="eastAsia"/>
        </w:rPr>
        <w:t>第一小节</w:t>
      </w:r>
      <w:bookmarkEnd w:id="3"/>
    </w:p>
    <w:p w:rsidR="00D3772E" w:rsidRPr="00C83A30" w:rsidRDefault="00D3772E" w:rsidP="00D3772E">
      <w:pPr>
        <w:rPr>
          <w:shd w:val="pct15" w:color="auto" w:fill="FFFFFF"/>
        </w:rPr>
      </w:pPr>
      <w:r w:rsidRPr="00AB0A18">
        <w:rPr>
          <w:rFonts w:hint="eastAsia"/>
          <w:spacing w:val="72"/>
          <w:kern w:val="0"/>
          <w:shd w:val="pct15" w:color="auto" w:fill="FFFFFF"/>
          <w:fitText w:val="920" w:id="2057334017"/>
        </w:rPr>
        <w:t>甘益</w:t>
      </w:r>
      <w:r w:rsidRPr="00AB0A18">
        <w:rPr>
          <w:rFonts w:hint="eastAsia"/>
          <w:spacing w:val="1"/>
          <w:kern w:val="0"/>
          <w:shd w:val="pct15" w:color="auto" w:fill="FFFFFF"/>
          <w:fitText w:val="920" w:id="2057334017"/>
        </w:rPr>
        <w:t>焕</w:t>
      </w:r>
    </w:p>
    <w:p w:rsidR="00D3772E" w:rsidRPr="005045AF" w:rsidRDefault="00D3772E" w:rsidP="00D3772E">
      <w:r w:rsidRPr="005C2B6F">
        <w:rPr>
          <w:rFonts w:hint="eastAsia"/>
          <w:spacing w:val="250"/>
          <w:kern w:val="0"/>
          <w:fitText w:val="920" w:id="2057334016"/>
        </w:rPr>
        <w:t>甘</w:t>
      </w:r>
      <w:r w:rsidRPr="005C2B6F">
        <w:rPr>
          <w:rFonts w:hint="eastAsia"/>
          <w:kern w:val="0"/>
          <w:fitText w:val="920" w:id="2057334016"/>
        </w:rPr>
        <w:t>益</w:t>
      </w:r>
    </w:p>
    <w:p w:rsidR="00BE6FAA" w:rsidRDefault="00BE6FAA" w:rsidP="002A0F95">
      <w:pPr>
        <w:ind w:firstLineChars="200" w:firstLine="420"/>
        <w:rPr>
          <w:ins w:id="4" w:author="Users" w:date="2021-04-03T14:17:00Z"/>
        </w:rPr>
        <w:sectPr w:rsidR="00BE6FAA" w:rsidSect="002A0F95">
          <w:footerReference w:type="default" r:id="rId14"/>
          <w:footerReference w:type="first" r:id="rId15"/>
          <w:footnotePr>
            <w:pos w:val="beneathText"/>
          </w:footnotePr>
          <w:pgSz w:w="11906" w:h="16838"/>
          <w:pgMar w:top="1440" w:right="1800" w:bottom="1440" w:left="1800" w:header="851" w:footer="992" w:gutter="0"/>
          <w:pgNumType w:start="1"/>
          <w:cols w:space="425"/>
          <w:titlePg/>
          <w:docGrid w:type="lines" w:linePitch="312"/>
        </w:sectPr>
      </w:pPr>
    </w:p>
    <w:p w:rsidR="00DC7695" w:rsidRDefault="00D542E3" w:rsidP="002A0F95">
      <w:pPr>
        <w:ind w:firstLineChars="200" w:firstLine="420"/>
      </w:pPr>
      <w:r>
        <w:rPr>
          <w:rFonts w:hint="eastAsia"/>
        </w:rPr>
        <w:lastRenderedPageBreak/>
        <w:t>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w:t>
      </w:r>
      <w:r>
        <w:rPr>
          <w:rFonts w:hint="eastAsia"/>
        </w:rPr>
        <w:lastRenderedPageBreak/>
        <w:t>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r w:rsidR="00013B4F">
        <w:rPr>
          <w:rFonts w:hint="eastAsia"/>
        </w:rPr>
        <w:t>士大夫</w:t>
      </w:r>
      <w:proofErr w:type="gramStart"/>
      <w:r w:rsidR="00013B4F">
        <w:rPr>
          <w:rFonts w:hint="eastAsia"/>
        </w:rPr>
        <w:t>十分是</w:t>
      </w:r>
      <w:proofErr w:type="gramEnd"/>
      <w:r w:rsidR="00013B4F">
        <w:rPr>
          <w:rFonts w:hint="eastAsia"/>
        </w:rPr>
        <w:t>范文反问我士大夫</w:t>
      </w:r>
      <w:proofErr w:type="gramStart"/>
      <w:r w:rsidR="00013B4F">
        <w:rPr>
          <w:rFonts w:hint="eastAsia"/>
        </w:rPr>
        <w:t>十分是</w:t>
      </w:r>
      <w:proofErr w:type="gramEnd"/>
      <w:r w:rsidR="00013B4F">
        <w:rPr>
          <w:rFonts w:hint="eastAsia"/>
        </w:rPr>
        <w:t>范文反问我士大夫</w:t>
      </w:r>
      <w:proofErr w:type="gramStart"/>
      <w:r w:rsidR="00013B4F">
        <w:rPr>
          <w:rFonts w:hint="eastAsia"/>
        </w:rPr>
        <w:t>十分是</w:t>
      </w:r>
      <w:proofErr w:type="gramEnd"/>
      <w:r w:rsidR="00013B4F">
        <w:rPr>
          <w:rFonts w:hint="eastAsia"/>
        </w:rPr>
        <w:t>范文反问我士大夫</w:t>
      </w:r>
      <w:proofErr w:type="gramStart"/>
      <w:r w:rsidR="00013B4F">
        <w:rPr>
          <w:rFonts w:hint="eastAsia"/>
        </w:rPr>
        <w:t>十分是</w:t>
      </w:r>
      <w:proofErr w:type="gramEnd"/>
      <w:r w:rsidR="00013B4F">
        <w:rPr>
          <w:rFonts w:hint="eastAsia"/>
        </w:rPr>
        <w:t>范文反问我士大夫</w:t>
      </w:r>
      <w:proofErr w:type="gramStart"/>
      <w:r w:rsidR="00013B4F">
        <w:rPr>
          <w:rFonts w:hint="eastAsia"/>
        </w:rPr>
        <w:t>十分是</w:t>
      </w:r>
      <w:proofErr w:type="gramEnd"/>
      <w:r w:rsidR="00013B4F">
        <w:rPr>
          <w:rFonts w:hint="eastAsia"/>
        </w:rPr>
        <w:t>范文反问我士大夫</w:t>
      </w:r>
      <w:proofErr w:type="gramStart"/>
      <w:r w:rsidR="00013B4F">
        <w:rPr>
          <w:rFonts w:hint="eastAsia"/>
        </w:rPr>
        <w:t>十分是</w:t>
      </w:r>
      <w:proofErr w:type="gramEnd"/>
      <w:r w:rsidR="00013B4F">
        <w:rPr>
          <w:rFonts w:hint="eastAsia"/>
        </w:rPr>
        <w:t>范文反问我士大夫</w:t>
      </w:r>
      <w:proofErr w:type="gramStart"/>
      <w:r w:rsidR="00013B4F">
        <w:rPr>
          <w:rFonts w:hint="eastAsia"/>
        </w:rPr>
        <w:t>十分是</w:t>
      </w:r>
      <w:proofErr w:type="gramEnd"/>
      <w:r w:rsidR="00013B4F">
        <w:rPr>
          <w:rFonts w:hint="eastAsia"/>
        </w:rPr>
        <w:t>范文反问我士大夫</w:t>
      </w:r>
      <w:proofErr w:type="gramStart"/>
      <w:r w:rsidR="00013B4F">
        <w:rPr>
          <w:rFonts w:hint="eastAsia"/>
        </w:rPr>
        <w:t>十分是</w:t>
      </w:r>
      <w:proofErr w:type="gramEnd"/>
      <w:r w:rsidR="00013B4F">
        <w:rPr>
          <w:rFonts w:hint="eastAsia"/>
        </w:rPr>
        <w:t>范文反问我士大夫</w:t>
      </w:r>
      <w:proofErr w:type="gramStart"/>
      <w:r w:rsidR="00013B4F">
        <w:rPr>
          <w:rFonts w:hint="eastAsia"/>
        </w:rPr>
        <w:t>十分是</w:t>
      </w:r>
      <w:proofErr w:type="gramEnd"/>
      <w:r w:rsidR="00013B4F">
        <w:rPr>
          <w:rFonts w:hint="eastAsia"/>
        </w:rPr>
        <w:t>范文反问我士大夫</w:t>
      </w:r>
      <w:proofErr w:type="gramStart"/>
      <w:r w:rsidR="00013B4F">
        <w:rPr>
          <w:rFonts w:hint="eastAsia"/>
        </w:rPr>
        <w:t>十分是</w:t>
      </w:r>
      <w:proofErr w:type="gramEnd"/>
      <w:r w:rsidR="00013B4F">
        <w:rPr>
          <w:rFonts w:hint="eastAsia"/>
        </w:rPr>
        <w:t>范文反问我士大夫十分是</w:t>
      </w:r>
      <w:proofErr w:type="gramStart"/>
      <w:r w:rsidR="00013B4F">
        <w:rPr>
          <w:rFonts w:hint="eastAsia"/>
        </w:rPr>
        <w:t>范</w:t>
      </w:r>
      <w:proofErr w:type="gramEnd"/>
    </w:p>
    <w:p w:rsidR="00BE6FAA" w:rsidRDefault="00BE6FAA" w:rsidP="002A0F95">
      <w:pPr>
        <w:ind w:firstLineChars="200" w:firstLine="420"/>
        <w:rPr>
          <w:ins w:id="5" w:author="Users" w:date="2021-04-03T14:17:00Z"/>
        </w:rPr>
        <w:sectPr w:rsidR="00BE6FAA" w:rsidSect="00BE6FAA">
          <w:footnotePr>
            <w:pos w:val="beneathText"/>
          </w:footnotePr>
          <w:type w:val="continuous"/>
          <w:pgSz w:w="11906" w:h="16838"/>
          <w:pgMar w:top="1440" w:right="1800" w:bottom="1440" w:left="1800" w:header="851" w:footer="992" w:gutter="0"/>
          <w:pgNumType w:start="1"/>
          <w:cols w:num="2" w:space="425"/>
          <w:titlePg/>
          <w:docGrid w:type="lines" w:linePitch="312"/>
          <w:sectPrChange w:id="6" w:author="Users" w:date="2021-04-03T14:17:00Z">
            <w:sectPr w:rsidR="00BE6FAA" w:rsidSect="00BE6FAA">
              <w:pgMar w:top="1440" w:right="1800" w:bottom="1440" w:left="1800" w:header="851" w:footer="992" w:gutter="0"/>
              <w:cols w:num="1"/>
            </w:sectPr>
          </w:sectPrChange>
        </w:sectPr>
      </w:pPr>
    </w:p>
    <w:p w:rsidR="002A0F95" w:rsidRDefault="002A0F95" w:rsidP="002A0F95">
      <w:pPr>
        <w:ind w:firstLineChars="200" w:firstLine="420"/>
      </w:pPr>
    </w:p>
    <w:p w:rsidR="00DC7695" w:rsidRPr="005045AF" w:rsidRDefault="00955F0F" w:rsidP="00DB3E09">
      <w:pPr>
        <w:outlineLvl w:val="2"/>
        <w:rPr>
          <w:color w:val="00B050"/>
          <w:sz w:val="23"/>
        </w:rPr>
      </w:pPr>
      <w:bookmarkStart w:id="7" w:name="_Toc22428672"/>
      <w:r w:rsidRPr="005045AF">
        <w:rPr>
          <w:rFonts w:hint="eastAsia"/>
          <w:color w:val="00B050"/>
          <w:sz w:val="23"/>
        </w:rPr>
        <w:t>第二</w:t>
      </w:r>
      <w:r w:rsidR="00DC7695" w:rsidRPr="005045AF">
        <w:rPr>
          <w:rFonts w:hint="eastAsia"/>
          <w:color w:val="00B050"/>
          <w:sz w:val="23"/>
        </w:rPr>
        <w:t>小节</w:t>
      </w:r>
      <w:bookmarkEnd w:id="7"/>
    </w:p>
    <w:p w:rsidR="002D2270" w:rsidRDefault="00013B4F" w:rsidP="00A740D8">
      <w:pPr>
        <w:ind w:left="420" w:hangingChars="200" w:hanging="420"/>
      </w:pPr>
      <w:r>
        <w:rPr>
          <w:rFonts w:hint="eastAsia"/>
        </w:rPr>
        <w:t>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w:t>
      </w:r>
      <w:bookmarkStart w:id="8" w:name="_Toc22428673"/>
      <w:r w:rsidR="00A740D8">
        <w:rPr>
          <w:rFonts w:hint="eastAsia"/>
        </w:rPr>
        <w:t>文反问我士大夫</w:t>
      </w:r>
      <w:proofErr w:type="gramStart"/>
      <w:r w:rsidR="00A740D8">
        <w:rPr>
          <w:rFonts w:hint="eastAsia"/>
        </w:rPr>
        <w:t>十分是</w:t>
      </w:r>
      <w:proofErr w:type="gramEnd"/>
      <w:r w:rsidR="00A740D8">
        <w:rPr>
          <w:rFonts w:hint="eastAsia"/>
        </w:rPr>
        <w:t>范文反问我士大夫</w:t>
      </w:r>
      <w:proofErr w:type="gramStart"/>
      <w:r w:rsidR="00A740D8">
        <w:rPr>
          <w:rFonts w:hint="eastAsia"/>
        </w:rPr>
        <w:t>十分是</w:t>
      </w:r>
      <w:proofErr w:type="gramEnd"/>
      <w:r w:rsidR="00A740D8">
        <w:rPr>
          <w:rFonts w:hint="eastAsia"/>
        </w:rPr>
        <w:t>范文</w:t>
      </w:r>
      <w:proofErr w:type="gramStart"/>
      <w:r w:rsidR="00A740D8">
        <w:rPr>
          <w:rFonts w:hint="eastAsia"/>
        </w:rPr>
        <w:t>反问我士大</w:t>
      </w:r>
      <w:proofErr w:type="gramEnd"/>
      <w:r w:rsidR="002D2270">
        <w:rPr>
          <w:rFonts w:hint="eastAsia"/>
        </w:rPr>
        <w:t>第二节</w:t>
      </w:r>
      <w:bookmarkEnd w:id="8"/>
    </w:p>
    <w:p w:rsidR="002D2270" w:rsidRDefault="002D2270" w:rsidP="002D2270">
      <w:pPr>
        <w:pStyle w:val="a1"/>
      </w:pPr>
      <w:bookmarkStart w:id="9" w:name="_Toc22428674"/>
      <w:r>
        <w:rPr>
          <w:rFonts w:hint="eastAsia"/>
        </w:rPr>
        <w:t>第一小节</w:t>
      </w:r>
      <w:bookmarkEnd w:id="9"/>
    </w:p>
    <w:p w:rsidR="00DB4CC8" w:rsidRDefault="00DB4CC8" w:rsidP="00CA6018">
      <w:pPr>
        <w:tabs>
          <w:tab w:val="left" w:pos="7655"/>
          <w:tab w:val="left" w:pos="8080"/>
        </w:tabs>
        <w:spacing w:beforeLines="200" w:before="624" w:afterLines="200" w:after="624"/>
        <w:ind w:firstLineChars="200" w:firstLine="420"/>
      </w:pPr>
      <w:r>
        <w:rPr>
          <w:rFonts w:hint="eastAsia"/>
        </w:rPr>
        <w:t>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十分是夫十分是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p>
    <w:p w:rsidR="002D2270" w:rsidRDefault="002D2270" w:rsidP="002D2270">
      <w:pPr>
        <w:pStyle w:val="a1"/>
      </w:pPr>
      <w:bookmarkStart w:id="10" w:name="_Toc22428675"/>
      <w:r>
        <w:rPr>
          <w:rFonts w:hint="eastAsia"/>
        </w:rPr>
        <w:t>第二小节</w:t>
      </w:r>
      <w:bookmarkEnd w:id="10"/>
    </w:p>
    <w:p w:rsidR="00DB4CC8" w:rsidRDefault="00DB4CC8" w:rsidP="00DB4CC8">
      <w:r>
        <w:rPr>
          <w:rFonts w:hint="eastAsia"/>
        </w:rPr>
        <w:t>士大夫</w:t>
      </w:r>
      <w:proofErr w:type="gramStart"/>
      <w:r>
        <w:rPr>
          <w:rFonts w:hint="eastAsia"/>
        </w:rPr>
        <w:t>十分是</w:t>
      </w:r>
      <w:proofErr w:type="gramEnd"/>
      <w:r>
        <w:rPr>
          <w:rFonts w:hint="eastAsia"/>
        </w:rPr>
        <w:t>范文反问我士大夫十分是</w:t>
      </w:r>
      <w:r w:rsidR="006330F3">
        <w:rPr>
          <w:rFonts w:hint="eastAsia"/>
        </w:rPr>
        <w:t>是你好猫</w:t>
      </w:r>
      <w:r w:rsidR="00E10C8F">
        <w:rPr>
          <w:rFonts w:hint="eastAsia"/>
        </w:rPr>
        <w:t>首页</w:t>
      </w:r>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p>
    <w:p w:rsidR="005613A3" w:rsidRDefault="005613A3" w:rsidP="00DB4CC8">
      <w:r>
        <w:br w:type="page"/>
      </w:r>
    </w:p>
    <w:p w:rsidR="000A27A8" w:rsidRDefault="000A27A8" w:rsidP="00DB4CC8"/>
    <w:p w:rsidR="00FE7242" w:rsidRDefault="00FE7242" w:rsidP="00FE7242">
      <w:pPr>
        <w:pStyle w:val="a"/>
      </w:pPr>
      <w:bookmarkStart w:id="11" w:name="_Toc22428676"/>
      <w:r>
        <w:rPr>
          <w:rFonts w:hint="eastAsia"/>
        </w:rPr>
        <w:t>第二章</w:t>
      </w:r>
      <w:bookmarkEnd w:id="11"/>
      <w:r w:rsidR="006151E9">
        <w:rPr>
          <w:rFonts w:hint="eastAsia"/>
        </w:rPr>
        <w:t xml:space="preserve"> </w:t>
      </w:r>
      <w:r w:rsidR="006151E9">
        <w:rPr>
          <w:rFonts w:hint="eastAsia"/>
        </w:rPr>
        <w:t>介绍</w:t>
      </w:r>
    </w:p>
    <w:p w:rsidR="00ED42AC" w:rsidRDefault="00ED42AC" w:rsidP="00ED42AC">
      <w:pPr>
        <w:pStyle w:val="a0"/>
      </w:pPr>
      <w:bookmarkStart w:id="12" w:name="_Toc22428677"/>
      <w:r>
        <w:rPr>
          <w:rFonts w:hint="eastAsia"/>
        </w:rPr>
        <w:t>第一节</w:t>
      </w:r>
      <w:bookmarkEnd w:id="12"/>
    </w:p>
    <w:p w:rsidR="00C95359" w:rsidRDefault="00C95359" w:rsidP="00C95359">
      <w:pPr>
        <w:pStyle w:val="a1"/>
      </w:pPr>
      <w:bookmarkStart w:id="13" w:name="_Toc22428678"/>
      <w:r>
        <w:rPr>
          <w:rFonts w:hint="eastAsia"/>
        </w:rPr>
        <w:t>第一小节</w:t>
      </w:r>
      <w:bookmarkEnd w:id="13"/>
    </w:p>
    <w:p w:rsidR="00B455F7" w:rsidRDefault="00DB4CC8" w:rsidP="00DB4CC8">
      <w:r>
        <w:rPr>
          <w:rFonts w:hint="eastAsia"/>
        </w:rPr>
        <w:t>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范文反问我士大夫十</w:t>
      </w:r>
      <w:r w:rsidR="00B455F7">
        <w:rPr>
          <w:rFonts w:hint="eastAsia"/>
        </w:rPr>
        <w:t xml:space="preserve"> </w:t>
      </w:r>
      <w:r>
        <w:rPr>
          <w:rFonts w:hint="eastAsia"/>
        </w:rPr>
        <w:t>分是范文反问我士大夫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w:t>
      </w:r>
    </w:p>
    <w:p w:rsidR="00DB4CC8" w:rsidRDefault="00DB4CC8" w:rsidP="00DB4CC8">
      <w:r>
        <w:rPr>
          <w:rFonts w:hint="eastAsia"/>
        </w:rPr>
        <w:t>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p>
    <w:p w:rsidR="00C95359" w:rsidRDefault="00DB4CC8" w:rsidP="00954B60">
      <w:r>
        <w:rPr>
          <w:rFonts w:hint="eastAsia"/>
        </w:rPr>
        <w:t>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w:t>
      </w:r>
      <w:proofErr w:type="gramStart"/>
      <w:r>
        <w:rPr>
          <w:rFonts w:hint="eastAsia"/>
        </w:rPr>
        <w:t>反问我士大</w:t>
      </w:r>
      <w:proofErr w:type="gramEnd"/>
    </w:p>
    <w:p w:rsidR="00C95359" w:rsidRDefault="00C95359" w:rsidP="00C95359">
      <w:pPr>
        <w:pStyle w:val="a1"/>
      </w:pPr>
      <w:bookmarkStart w:id="14" w:name="_Toc22428679"/>
      <w:r>
        <w:rPr>
          <w:rFonts w:hint="eastAsia"/>
        </w:rPr>
        <w:t>第二小节</w:t>
      </w:r>
      <w:bookmarkEnd w:id="14"/>
    </w:p>
    <w:p w:rsidR="00DB4CC8" w:rsidRDefault="00DB4CC8" w:rsidP="00DB4CC8">
      <w:r>
        <w:rPr>
          <w:rFonts w:hint="eastAsia"/>
        </w:rPr>
        <w:t>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p>
    <w:p w:rsidR="00DB4CC8" w:rsidRDefault="00DB4CC8" w:rsidP="00DB4CC8">
      <w:r>
        <w:rPr>
          <w:rFonts w:hint="eastAsia"/>
        </w:rPr>
        <w:t>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p>
    <w:p w:rsidR="002952A9" w:rsidRPr="002952A9" w:rsidRDefault="002952A9" w:rsidP="002952A9">
      <w:pPr>
        <w:keepNext/>
        <w:framePr w:dropCap="drop" w:lines="2" w:wrap="around" w:vAnchor="text" w:hAnchor="text"/>
        <w:spacing w:line="623" w:lineRule="exact"/>
        <w:textAlignment w:val="baseline"/>
        <w:rPr>
          <w:rFonts w:asciiTheme="minorEastAsia" w:hAnsiTheme="minorEastAsia"/>
          <w:position w:val="1"/>
          <w:sz w:val="54"/>
        </w:rPr>
      </w:pPr>
      <w:r w:rsidRPr="002952A9">
        <w:rPr>
          <w:rFonts w:asciiTheme="minorEastAsia" w:hAnsiTheme="minorEastAsia" w:hint="eastAsia"/>
          <w:position w:val="1"/>
          <w:sz w:val="54"/>
        </w:rPr>
        <w:t>士大夫</w:t>
      </w:r>
    </w:p>
    <w:p w:rsidR="00D34C85" w:rsidRDefault="00DB4CC8" w:rsidP="00270435">
      <w:r>
        <w:rPr>
          <w:rFonts w:hint="eastAsia"/>
        </w:rPr>
        <w:t>十分是范文反问我士大夫十分是范文反问我士大夫十分是范文反问我士大夫十分是范文反问我士大夫十分是范文反问我士大夫十分是范文反问</w:t>
      </w:r>
    </w:p>
    <w:p w:rsidR="00D34C85" w:rsidRDefault="00DB4CC8" w:rsidP="00122146">
      <w:pPr>
        <w:pStyle w:val="a9"/>
        <w:numPr>
          <w:ilvl w:val="0"/>
          <w:numId w:val="1"/>
        </w:numPr>
        <w:ind w:firstLineChars="0"/>
      </w:pPr>
      <w:r>
        <w:rPr>
          <w:rFonts w:hint="eastAsia"/>
        </w:rPr>
        <w:t>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范文反问我士大夫十分</w:t>
      </w:r>
      <w:ins w:id="15" w:author="Users" w:date="2021-04-03T15:04:00Z">
        <w:r w:rsidR="00B44096">
          <w:rPr>
            <w:rStyle w:val="ab"/>
          </w:rPr>
          <w:footnoteReference w:id="1"/>
        </w:r>
      </w:ins>
    </w:p>
    <w:p w:rsidR="00D34C85" w:rsidRDefault="00DB4CC8" w:rsidP="00122146">
      <w:pPr>
        <w:pStyle w:val="a9"/>
        <w:numPr>
          <w:ilvl w:val="0"/>
          <w:numId w:val="1"/>
        </w:numPr>
        <w:ind w:firstLineChars="0"/>
      </w:pPr>
      <w:r>
        <w:rPr>
          <w:rFonts w:hint="eastAsia"/>
        </w:rPr>
        <w:t>是范文反问我士大夫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ins w:id="17" w:author="Users" w:date="2021-04-03T15:04:00Z">
        <w:r w:rsidR="00B44096">
          <w:rPr>
            <w:rStyle w:val="ab"/>
          </w:rPr>
          <w:footnoteReference w:id="2"/>
        </w:r>
      </w:ins>
    </w:p>
    <w:p w:rsidR="00D34C85" w:rsidRDefault="00DB4CC8" w:rsidP="00122146">
      <w:pPr>
        <w:pStyle w:val="a9"/>
        <w:numPr>
          <w:ilvl w:val="0"/>
          <w:numId w:val="1"/>
        </w:numPr>
        <w:ind w:firstLineChars="0"/>
      </w:pPr>
      <w:r>
        <w:rPr>
          <w:rFonts w:hint="eastAsia"/>
        </w:rPr>
        <w:t>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范文反问我士大夫十分是</w:t>
      </w:r>
    </w:p>
    <w:p w:rsidR="00BD6373" w:rsidRDefault="00DB4CC8" w:rsidP="00BD6373">
      <w:pPr>
        <w:pStyle w:val="a9"/>
        <w:numPr>
          <w:ilvl w:val="0"/>
          <w:numId w:val="1"/>
        </w:numPr>
        <w:ind w:firstLineChars="0"/>
      </w:pPr>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ins w:id="19" w:author="Users" w:date="2021-04-03T15:04:00Z">
        <w:r w:rsidR="00BD6373">
          <w:rPr>
            <w:rStyle w:val="ab"/>
          </w:rPr>
          <w:footnoteReference w:id="3"/>
        </w:r>
      </w:ins>
    </w:p>
    <w:p w:rsidR="00A70C55" w:rsidRDefault="00A70C55" w:rsidP="00A70C55">
      <w:r>
        <w:rPr>
          <w:rFonts w:hint="eastAsia"/>
        </w:rPr>
        <w:t>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p>
    <w:p w:rsidR="00A70C55" w:rsidRDefault="00A70C55" w:rsidP="00A70C55">
      <w:r>
        <w:rPr>
          <w:rFonts w:hint="eastAsia"/>
        </w:rPr>
        <w:t>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w:t>
      </w:r>
      <w:r>
        <w:rPr>
          <w:rFonts w:hint="eastAsia"/>
        </w:rPr>
        <w:lastRenderedPageBreak/>
        <w:t>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p>
    <w:p w:rsidR="00A70C55" w:rsidRPr="002952A9" w:rsidRDefault="00A70C55" w:rsidP="00A70C55">
      <w:pPr>
        <w:keepNext/>
        <w:framePr w:dropCap="drop" w:lines="2" w:wrap="around" w:vAnchor="text" w:hAnchor="text"/>
        <w:spacing w:line="623" w:lineRule="exact"/>
        <w:textAlignment w:val="baseline"/>
        <w:rPr>
          <w:rFonts w:asciiTheme="minorEastAsia" w:hAnsiTheme="minorEastAsia"/>
          <w:position w:val="1"/>
          <w:sz w:val="54"/>
        </w:rPr>
      </w:pPr>
      <w:commentRangeStart w:id="21"/>
      <w:r w:rsidRPr="002952A9">
        <w:rPr>
          <w:rFonts w:asciiTheme="minorEastAsia" w:hAnsiTheme="minorEastAsia" w:hint="eastAsia"/>
          <w:position w:val="1"/>
          <w:sz w:val="54"/>
        </w:rPr>
        <w:t>士大夫</w:t>
      </w:r>
      <w:commentRangeEnd w:id="21"/>
      <w:r w:rsidR="00BD6373">
        <w:rPr>
          <w:rStyle w:val="af"/>
        </w:rPr>
        <w:commentReference w:id="21"/>
      </w:r>
    </w:p>
    <w:p w:rsidR="00A70C55" w:rsidRDefault="00A70C55" w:rsidP="00A70C55">
      <w:pPr>
        <w:rPr>
          <w:ins w:id="22" w:author="Users" w:date="2021-04-03T15:06:00Z"/>
        </w:rPr>
      </w:pPr>
      <w:r>
        <w:rPr>
          <w:rFonts w:hint="eastAsia"/>
        </w:rPr>
        <w:t>十分是范文反问我士大夫十分是范文反问我士大夫十分是范文反问我士大夫十分是范文反问我士大夫十分是范文反问我士大夫十分是范文反问</w:t>
      </w:r>
    </w:p>
    <w:p w:rsidR="00BD6373" w:rsidRDefault="00BD6373" w:rsidP="00A70C55">
      <w:pPr>
        <w:rPr>
          <w:ins w:id="23" w:author="Users" w:date="2021-04-03T15:06:00Z"/>
        </w:rPr>
      </w:pPr>
    </w:p>
    <w:tbl>
      <w:tblPr>
        <w:tblStyle w:val="ac"/>
        <w:tblW w:w="0" w:type="auto"/>
        <w:tblLook w:val="04A0" w:firstRow="1" w:lastRow="0" w:firstColumn="1" w:lastColumn="0" w:noHBand="0" w:noVBand="1"/>
      </w:tblPr>
      <w:tblGrid>
        <w:gridCol w:w="1704"/>
        <w:gridCol w:w="1704"/>
        <w:gridCol w:w="1704"/>
        <w:gridCol w:w="1705"/>
        <w:gridCol w:w="1705"/>
      </w:tblGrid>
      <w:tr w:rsidR="00BD6373" w:rsidTr="00BD6373">
        <w:trPr>
          <w:ins w:id="24" w:author="Users" w:date="2021-04-03T15:06:00Z"/>
        </w:trPr>
        <w:tc>
          <w:tcPr>
            <w:tcW w:w="1704" w:type="dxa"/>
          </w:tcPr>
          <w:p w:rsidR="00BD6373" w:rsidRDefault="00BD6373" w:rsidP="00A70C55">
            <w:pPr>
              <w:rPr>
                <w:ins w:id="25" w:author="Users" w:date="2021-04-03T15:06:00Z"/>
              </w:rPr>
            </w:pPr>
          </w:p>
        </w:tc>
        <w:tc>
          <w:tcPr>
            <w:tcW w:w="1704" w:type="dxa"/>
          </w:tcPr>
          <w:p w:rsidR="00BD6373" w:rsidRDefault="00BD6373" w:rsidP="00A70C55">
            <w:pPr>
              <w:rPr>
                <w:ins w:id="26" w:author="Users" w:date="2021-04-03T15:06:00Z"/>
              </w:rPr>
            </w:pPr>
          </w:p>
        </w:tc>
        <w:tc>
          <w:tcPr>
            <w:tcW w:w="1704" w:type="dxa"/>
          </w:tcPr>
          <w:p w:rsidR="00BD6373" w:rsidRDefault="00BD6373" w:rsidP="00A70C55">
            <w:pPr>
              <w:rPr>
                <w:ins w:id="27" w:author="Users" w:date="2021-04-03T15:06:00Z"/>
              </w:rPr>
            </w:pPr>
          </w:p>
        </w:tc>
        <w:tc>
          <w:tcPr>
            <w:tcW w:w="1705" w:type="dxa"/>
          </w:tcPr>
          <w:p w:rsidR="00BD6373" w:rsidRDefault="00BD6373" w:rsidP="00A70C55">
            <w:pPr>
              <w:rPr>
                <w:ins w:id="28" w:author="Users" w:date="2021-04-03T15:06:00Z"/>
              </w:rPr>
            </w:pPr>
          </w:p>
        </w:tc>
        <w:tc>
          <w:tcPr>
            <w:tcW w:w="1705" w:type="dxa"/>
          </w:tcPr>
          <w:p w:rsidR="00BD6373" w:rsidRDefault="00BD6373" w:rsidP="00A70C55">
            <w:pPr>
              <w:rPr>
                <w:ins w:id="29" w:author="Users" w:date="2021-04-03T15:06:00Z"/>
              </w:rPr>
            </w:pPr>
          </w:p>
        </w:tc>
      </w:tr>
      <w:tr w:rsidR="00BD6373" w:rsidTr="00BD6373">
        <w:trPr>
          <w:ins w:id="30" w:author="Users" w:date="2021-04-03T15:06:00Z"/>
        </w:trPr>
        <w:tc>
          <w:tcPr>
            <w:tcW w:w="1704" w:type="dxa"/>
          </w:tcPr>
          <w:p w:rsidR="00BD6373" w:rsidRDefault="00BD6373" w:rsidP="00A70C55">
            <w:pPr>
              <w:rPr>
                <w:ins w:id="31" w:author="Users" w:date="2021-04-03T15:06:00Z"/>
              </w:rPr>
            </w:pPr>
          </w:p>
        </w:tc>
        <w:tc>
          <w:tcPr>
            <w:tcW w:w="1704" w:type="dxa"/>
          </w:tcPr>
          <w:p w:rsidR="00BD6373" w:rsidRDefault="00BD6373" w:rsidP="00A70C55">
            <w:pPr>
              <w:rPr>
                <w:ins w:id="32" w:author="Users" w:date="2021-04-03T15:06:00Z"/>
              </w:rPr>
            </w:pPr>
          </w:p>
        </w:tc>
        <w:tc>
          <w:tcPr>
            <w:tcW w:w="1704" w:type="dxa"/>
          </w:tcPr>
          <w:p w:rsidR="00BD6373" w:rsidRDefault="00BD6373" w:rsidP="00A70C55">
            <w:pPr>
              <w:rPr>
                <w:ins w:id="33" w:author="Users" w:date="2021-04-03T15:06:00Z"/>
              </w:rPr>
            </w:pPr>
          </w:p>
        </w:tc>
        <w:tc>
          <w:tcPr>
            <w:tcW w:w="1705" w:type="dxa"/>
          </w:tcPr>
          <w:p w:rsidR="00BD6373" w:rsidRDefault="00BD6373" w:rsidP="00A70C55">
            <w:pPr>
              <w:rPr>
                <w:ins w:id="34" w:author="Users" w:date="2021-04-03T15:06:00Z"/>
              </w:rPr>
            </w:pPr>
          </w:p>
        </w:tc>
        <w:tc>
          <w:tcPr>
            <w:tcW w:w="1705" w:type="dxa"/>
          </w:tcPr>
          <w:p w:rsidR="00BD6373" w:rsidRDefault="00BD6373" w:rsidP="00A70C55">
            <w:pPr>
              <w:rPr>
                <w:ins w:id="35" w:author="Users" w:date="2021-04-03T15:06:00Z"/>
              </w:rPr>
            </w:pPr>
          </w:p>
        </w:tc>
      </w:tr>
      <w:tr w:rsidR="00BD6373" w:rsidTr="00BD6373">
        <w:trPr>
          <w:ins w:id="36" w:author="Users" w:date="2021-04-03T15:06:00Z"/>
        </w:trPr>
        <w:tc>
          <w:tcPr>
            <w:tcW w:w="1704" w:type="dxa"/>
          </w:tcPr>
          <w:p w:rsidR="00BD6373" w:rsidRDefault="00BD6373" w:rsidP="00A70C55">
            <w:pPr>
              <w:rPr>
                <w:ins w:id="37" w:author="Users" w:date="2021-04-03T15:06:00Z"/>
              </w:rPr>
            </w:pPr>
          </w:p>
        </w:tc>
        <w:tc>
          <w:tcPr>
            <w:tcW w:w="1704" w:type="dxa"/>
          </w:tcPr>
          <w:p w:rsidR="00BD6373" w:rsidRDefault="00BD6373" w:rsidP="00A70C55">
            <w:pPr>
              <w:rPr>
                <w:ins w:id="38" w:author="Users" w:date="2021-04-03T15:06:00Z"/>
              </w:rPr>
            </w:pPr>
          </w:p>
        </w:tc>
        <w:tc>
          <w:tcPr>
            <w:tcW w:w="1704" w:type="dxa"/>
          </w:tcPr>
          <w:p w:rsidR="00BD6373" w:rsidRDefault="00BD6373" w:rsidP="00A70C55">
            <w:pPr>
              <w:rPr>
                <w:ins w:id="39" w:author="Users" w:date="2021-04-03T15:06:00Z"/>
              </w:rPr>
            </w:pPr>
          </w:p>
        </w:tc>
        <w:tc>
          <w:tcPr>
            <w:tcW w:w="1705" w:type="dxa"/>
          </w:tcPr>
          <w:p w:rsidR="00BD6373" w:rsidRDefault="00BD6373" w:rsidP="00A70C55">
            <w:pPr>
              <w:rPr>
                <w:ins w:id="40" w:author="Users" w:date="2021-04-03T15:06:00Z"/>
              </w:rPr>
            </w:pPr>
          </w:p>
        </w:tc>
        <w:tc>
          <w:tcPr>
            <w:tcW w:w="1705" w:type="dxa"/>
          </w:tcPr>
          <w:p w:rsidR="00BD6373" w:rsidRDefault="00BD6373" w:rsidP="00A70C55">
            <w:pPr>
              <w:rPr>
                <w:ins w:id="41" w:author="Users" w:date="2021-04-03T15:06:00Z"/>
              </w:rPr>
            </w:pPr>
          </w:p>
        </w:tc>
      </w:tr>
    </w:tbl>
    <w:p w:rsidR="00BD6373" w:rsidRDefault="00BD6373" w:rsidP="00A70C55"/>
    <w:p w:rsidR="00A70C55" w:rsidRDefault="00A70C55" w:rsidP="00A70C55">
      <w:pPr>
        <w:pStyle w:val="a9"/>
        <w:numPr>
          <w:ilvl w:val="0"/>
          <w:numId w:val="1"/>
        </w:numPr>
        <w:ind w:firstLineChars="0"/>
      </w:pPr>
      <w:r>
        <w:rPr>
          <w:rFonts w:hint="eastAsia"/>
        </w:rPr>
        <w:t>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范文反问我士大夫十分</w:t>
      </w:r>
    </w:p>
    <w:p w:rsidR="00A70C55" w:rsidRDefault="00A70C55" w:rsidP="00A70C55">
      <w:pPr>
        <w:pStyle w:val="a9"/>
        <w:numPr>
          <w:ilvl w:val="0"/>
          <w:numId w:val="1"/>
        </w:numPr>
        <w:ind w:firstLineChars="0"/>
      </w:pPr>
      <w:r>
        <w:rPr>
          <w:rFonts w:hint="eastAsia"/>
        </w:rPr>
        <w:t>是范文反问我士大夫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p>
    <w:p w:rsidR="00A70C55" w:rsidRDefault="00A70C55" w:rsidP="00A70C55">
      <w:pPr>
        <w:pStyle w:val="a9"/>
        <w:numPr>
          <w:ilvl w:val="0"/>
          <w:numId w:val="1"/>
        </w:numPr>
        <w:ind w:firstLineChars="0"/>
      </w:pPr>
      <w:r>
        <w:rPr>
          <w:rFonts w:hint="eastAsia"/>
        </w:rPr>
        <w:t>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范文反问我士大夫十分是</w:t>
      </w:r>
    </w:p>
    <w:p w:rsidR="00C00B72" w:rsidRDefault="00A70C55" w:rsidP="00C00B72">
      <w:pPr>
        <w:pStyle w:val="a9"/>
        <w:numPr>
          <w:ilvl w:val="0"/>
          <w:numId w:val="1"/>
        </w:numPr>
        <w:tabs>
          <w:tab w:val="center" w:leader="middleDot" w:pos="840"/>
          <w:tab w:val="left" w:pos="1276"/>
          <w:tab w:val="left" w:pos="5812"/>
          <w:tab w:val="center" w:leader="middleDot" w:pos="5954"/>
          <w:tab w:val="left" w:pos="8080"/>
        </w:tabs>
        <w:ind w:firstLineChars="0"/>
      </w:pPr>
      <w:r>
        <w:rPr>
          <w:rFonts w:hint="eastAsia"/>
        </w:rPr>
        <w:t>范文反问我</w:t>
      </w:r>
      <w:r w:rsidR="00AD2E20">
        <w:rPr>
          <w:rFonts w:hint="eastAsia"/>
        </w:rPr>
        <w:t>士大夫</w:t>
      </w:r>
      <w:proofErr w:type="gramStart"/>
      <w:r w:rsidR="00AD2E20">
        <w:rPr>
          <w:rFonts w:hint="eastAsia"/>
        </w:rPr>
        <w:t>十分是</w:t>
      </w:r>
      <w:proofErr w:type="gramEnd"/>
      <w:r w:rsidR="00AD2E20">
        <w:rPr>
          <w:rFonts w:hint="eastAsia"/>
        </w:rPr>
        <w:t>范文反问我士大夫</w:t>
      </w:r>
      <w:proofErr w:type="gramStart"/>
      <w:r w:rsidR="00AD2E20">
        <w:rPr>
          <w:rFonts w:hint="eastAsia"/>
        </w:rPr>
        <w:t>十分是</w:t>
      </w:r>
      <w:proofErr w:type="gramEnd"/>
      <w:r w:rsidR="00AD2E20">
        <w:rPr>
          <w:rFonts w:hint="eastAsia"/>
        </w:rPr>
        <w:t>范文反问我士大夫十分是</w:t>
      </w:r>
      <w:proofErr w:type="gramStart"/>
      <w:r w:rsidR="00AD2E20">
        <w:rPr>
          <w:rFonts w:hint="eastAsia"/>
        </w:rPr>
        <w:t>范</w:t>
      </w:r>
      <w:proofErr w:type="gramEnd"/>
    </w:p>
    <w:p w:rsidR="00E77AD9" w:rsidRDefault="00E77AD9" w:rsidP="00E77AD9">
      <w:pPr>
        <w:pStyle w:val="a9"/>
        <w:numPr>
          <w:ilvl w:val="0"/>
          <w:numId w:val="1"/>
        </w:numPr>
        <w:ind w:firstLineChars="0"/>
      </w:pPr>
      <w:r>
        <w:rPr>
          <w:rFonts w:hint="eastAsia"/>
        </w:rPr>
        <w:t>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范文反问我士大夫十分</w:t>
      </w:r>
    </w:p>
    <w:p w:rsidR="00E77AD9" w:rsidRDefault="00E77AD9" w:rsidP="00E77AD9">
      <w:pPr>
        <w:pStyle w:val="a9"/>
        <w:numPr>
          <w:ilvl w:val="0"/>
          <w:numId w:val="1"/>
        </w:numPr>
        <w:ind w:firstLineChars="0"/>
      </w:pPr>
      <w:r>
        <w:rPr>
          <w:rFonts w:hint="eastAsia"/>
        </w:rPr>
        <w:t>是范文反问我士大夫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p>
    <w:p w:rsidR="00E77AD9" w:rsidRDefault="00E77AD9" w:rsidP="00E77AD9">
      <w:pPr>
        <w:pStyle w:val="a9"/>
        <w:numPr>
          <w:ilvl w:val="0"/>
          <w:numId w:val="1"/>
        </w:numPr>
        <w:ind w:firstLineChars="0"/>
      </w:pPr>
      <w:r>
        <w:rPr>
          <w:rFonts w:hint="eastAsia"/>
        </w:rPr>
        <w:t>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范文反问我士大夫十分是</w:t>
      </w:r>
    </w:p>
    <w:p w:rsidR="00E77AD9" w:rsidRDefault="00E77AD9" w:rsidP="00E77AD9">
      <w:pPr>
        <w:pStyle w:val="a9"/>
        <w:numPr>
          <w:ilvl w:val="0"/>
          <w:numId w:val="1"/>
        </w:numPr>
        <w:tabs>
          <w:tab w:val="center" w:leader="middleDot" w:pos="840"/>
          <w:tab w:val="left" w:pos="1276"/>
          <w:tab w:val="left" w:pos="5812"/>
          <w:tab w:val="center" w:leader="middleDot" w:pos="5954"/>
          <w:tab w:val="left" w:pos="8080"/>
        </w:tabs>
        <w:ind w:firstLineChars="0"/>
      </w:pPr>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范文反问我士大夫十分是</w:t>
      </w:r>
      <w:proofErr w:type="gramStart"/>
      <w:r>
        <w:rPr>
          <w:rFonts w:hint="eastAsia"/>
        </w:rPr>
        <w:t>范</w:t>
      </w:r>
      <w:proofErr w:type="gramEnd"/>
    </w:p>
    <w:p w:rsidR="00E77AD9" w:rsidRDefault="00E77AD9" w:rsidP="00E77AD9">
      <w:pPr>
        <w:pStyle w:val="a9"/>
        <w:numPr>
          <w:ilvl w:val="0"/>
          <w:numId w:val="1"/>
        </w:numPr>
        <w:ind w:firstLineChars="0"/>
      </w:pPr>
      <w:r>
        <w:rPr>
          <w:rFonts w:hint="eastAsia"/>
        </w:rPr>
        <w:t>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范文反问我士大夫十分</w:t>
      </w:r>
    </w:p>
    <w:p w:rsidR="00E77AD9" w:rsidRDefault="00E77AD9" w:rsidP="00E77AD9">
      <w:pPr>
        <w:pStyle w:val="a9"/>
        <w:numPr>
          <w:ilvl w:val="0"/>
          <w:numId w:val="1"/>
        </w:numPr>
        <w:ind w:firstLineChars="0"/>
      </w:pPr>
      <w:r>
        <w:rPr>
          <w:rFonts w:hint="eastAsia"/>
        </w:rPr>
        <w:t>是范文反问我士大夫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p>
    <w:p w:rsidR="00E77AD9" w:rsidRDefault="00E77AD9" w:rsidP="00E77AD9">
      <w:pPr>
        <w:pStyle w:val="a9"/>
        <w:numPr>
          <w:ilvl w:val="0"/>
          <w:numId w:val="1"/>
        </w:numPr>
        <w:ind w:firstLineChars="0"/>
      </w:pPr>
      <w:r>
        <w:rPr>
          <w:rFonts w:hint="eastAsia"/>
        </w:rPr>
        <w:t>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范文反问我士大夫十分是</w:t>
      </w:r>
    </w:p>
    <w:p w:rsidR="00E77AD9" w:rsidRDefault="00E77AD9" w:rsidP="00E77AD9">
      <w:pPr>
        <w:pStyle w:val="a9"/>
        <w:numPr>
          <w:ilvl w:val="0"/>
          <w:numId w:val="1"/>
        </w:numPr>
        <w:tabs>
          <w:tab w:val="center" w:leader="middleDot" w:pos="840"/>
          <w:tab w:val="left" w:pos="1276"/>
          <w:tab w:val="left" w:pos="5812"/>
          <w:tab w:val="center" w:leader="middleDot" w:pos="5954"/>
          <w:tab w:val="left" w:pos="8080"/>
        </w:tabs>
        <w:ind w:firstLineChars="0"/>
      </w:pPr>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范文反问我士大夫十分是</w:t>
      </w:r>
      <w:proofErr w:type="gramStart"/>
      <w:r>
        <w:rPr>
          <w:rFonts w:hint="eastAsia"/>
        </w:rPr>
        <w:t>范</w:t>
      </w:r>
      <w:proofErr w:type="gramEnd"/>
    </w:p>
    <w:p w:rsidR="00E77AD9" w:rsidRDefault="00E77AD9" w:rsidP="00E77AD9">
      <w:pPr>
        <w:pStyle w:val="a9"/>
        <w:numPr>
          <w:ilvl w:val="0"/>
          <w:numId w:val="1"/>
        </w:numPr>
        <w:ind w:firstLineChars="0"/>
      </w:pPr>
      <w:r>
        <w:rPr>
          <w:rFonts w:hint="eastAsia"/>
        </w:rPr>
        <w:t>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范文反问我士大夫十分</w:t>
      </w:r>
    </w:p>
    <w:p w:rsidR="00E77AD9" w:rsidRDefault="00E77AD9" w:rsidP="00E77AD9">
      <w:pPr>
        <w:pStyle w:val="a9"/>
        <w:numPr>
          <w:ilvl w:val="0"/>
          <w:numId w:val="1"/>
        </w:numPr>
        <w:ind w:firstLineChars="0"/>
      </w:pPr>
      <w:r>
        <w:rPr>
          <w:rFonts w:hint="eastAsia"/>
        </w:rPr>
        <w:t>是范文反问我士大夫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p>
    <w:p w:rsidR="00E77AD9" w:rsidRDefault="00E77AD9" w:rsidP="00E77AD9">
      <w:pPr>
        <w:pStyle w:val="a9"/>
        <w:numPr>
          <w:ilvl w:val="0"/>
          <w:numId w:val="1"/>
        </w:numPr>
        <w:ind w:firstLineChars="0"/>
      </w:pPr>
      <w:r>
        <w:rPr>
          <w:rFonts w:hint="eastAsia"/>
        </w:rPr>
        <w:t>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范文反问我士大夫十分是</w:t>
      </w:r>
    </w:p>
    <w:p w:rsidR="00E77AD9" w:rsidRDefault="00E77AD9" w:rsidP="00E77AD9">
      <w:pPr>
        <w:pStyle w:val="a9"/>
        <w:numPr>
          <w:ilvl w:val="0"/>
          <w:numId w:val="1"/>
        </w:numPr>
        <w:tabs>
          <w:tab w:val="center" w:leader="middleDot" w:pos="840"/>
          <w:tab w:val="left" w:pos="1276"/>
          <w:tab w:val="left" w:pos="5812"/>
          <w:tab w:val="center" w:leader="middleDot" w:pos="5954"/>
          <w:tab w:val="left" w:pos="8080"/>
        </w:tabs>
        <w:ind w:firstLineChars="0"/>
      </w:pPr>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范文反问我士大夫十分是</w:t>
      </w:r>
      <w:proofErr w:type="gramStart"/>
      <w:r>
        <w:rPr>
          <w:rFonts w:hint="eastAsia"/>
        </w:rPr>
        <w:t>范</w:t>
      </w:r>
      <w:proofErr w:type="gramEnd"/>
    </w:p>
    <w:p w:rsidR="00E77AD9" w:rsidRDefault="00E77AD9" w:rsidP="00E77AD9">
      <w:pPr>
        <w:pStyle w:val="a9"/>
        <w:numPr>
          <w:ilvl w:val="0"/>
          <w:numId w:val="1"/>
        </w:numPr>
        <w:ind w:firstLineChars="0"/>
      </w:pPr>
      <w:r>
        <w:rPr>
          <w:rFonts w:hint="eastAsia"/>
        </w:rPr>
        <w:t>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范文反问我士大夫十分</w:t>
      </w:r>
    </w:p>
    <w:p w:rsidR="00E77AD9" w:rsidRDefault="00E77AD9" w:rsidP="00E77AD9">
      <w:pPr>
        <w:pStyle w:val="a9"/>
        <w:numPr>
          <w:ilvl w:val="0"/>
          <w:numId w:val="1"/>
        </w:numPr>
        <w:ind w:firstLineChars="0"/>
      </w:pPr>
      <w:r>
        <w:rPr>
          <w:rFonts w:hint="eastAsia"/>
        </w:rPr>
        <w:t>是范文反问我士大夫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p>
    <w:p w:rsidR="00E77AD9" w:rsidRDefault="00E77AD9" w:rsidP="00E77AD9">
      <w:pPr>
        <w:pStyle w:val="a9"/>
        <w:numPr>
          <w:ilvl w:val="0"/>
          <w:numId w:val="1"/>
        </w:numPr>
        <w:ind w:firstLineChars="0"/>
      </w:pPr>
      <w:r>
        <w:rPr>
          <w:rFonts w:hint="eastAsia"/>
        </w:rPr>
        <w:t>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范文反问我士大夫十分是</w:t>
      </w:r>
    </w:p>
    <w:p w:rsidR="00E77AD9" w:rsidRDefault="00E77AD9" w:rsidP="00E77AD9">
      <w:pPr>
        <w:pStyle w:val="a9"/>
        <w:numPr>
          <w:ilvl w:val="0"/>
          <w:numId w:val="1"/>
        </w:numPr>
        <w:tabs>
          <w:tab w:val="center" w:leader="middleDot" w:pos="840"/>
          <w:tab w:val="left" w:pos="1276"/>
          <w:tab w:val="left" w:pos="5812"/>
          <w:tab w:val="center" w:leader="middleDot" w:pos="5954"/>
          <w:tab w:val="left" w:pos="8080"/>
        </w:tabs>
        <w:ind w:firstLineChars="0"/>
      </w:pPr>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范文反问我士大夫十分是</w:t>
      </w:r>
      <w:proofErr w:type="gramStart"/>
      <w:r>
        <w:rPr>
          <w:rFonts w:hint="eastAsia"/>
        </w:rPr>
        <w:t>范</w:t>
      </w:r>
      <w:proofErr w:type="gramEnd"/>
    </w:p>
    <w:p w:rsidR="00E77AD9" w:rsidRDefault="00E77AD9" w:rsidP="00E77AD9">
      <w:pPr>
        <w:pStyle w:val="a9"/>
        <w:numPr>
          <w:ilvl w:val="0"/>
          <w:numId w:val="1"/>
        </w:numPr>
        <w:ind w:firstLineChars="0"/>
      </w:pPr>
      <w:r>
        <w:rPr>
          <w:rFonts w:hint="eastAsia"/>
        </w:rPr>
        <w:t>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r>
        <w:rPr>
          <w:rFonts w:hint="eastAsia"/>
        </w:rPr>
        <w:lastRenderedPageBreak/>
        <w:t>十分</w:t>
      </w:r>
    </w:p>
    <w:p w:rsidR="00E77AD9" w:rsidRDefault="00E77AD9" w:rsidP="00E77AD9">
      <w:pPr>
        <w:pStyle w:val="a9"/>
        <w:numPr>
          <w:ilvl w:val="0"/>
          <w:numId w:val="1"/>
        </w:numPr>
        <w:ind w:firstLineChars="0"/>
      </w:pPr>
      <w:r>
        <w:rPr>
          <w:rFonts w:hint="eastAsia"/>
        </w:rPr>
        <w:t>是范文反问我士大夫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p>
    <w:p w:rsidR="00E77AD9" w:rsidRDefault="00E77AD9" w:rsidP="00E77AD9">
      <w:pPr>
        <w:pStyle w:val="a9"/>
        <w:numPr>
          <w:ilvl w:val="0"/>
          <w:numId w:val="1"/>
        </w:numPr>
        <w:ind w:firstLineChars="0"/>
      </w:pPr>
      <w:r>
        <w:rPr>
          <w:rFonts w:hint="eastAsia"/>
        </w:rPr>
        <w:t>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范文反问我士大夫十分是</w:t>
      </w:r>
    </w:p>
    <w:p w:rsidR="00E77AD9" w:rsidRDefault="00E77AD9" w:rsidP="00E77AD9">
      <w:pPr>
        <w:pStyle w:val="a9"/>
        <w:numPr>
          <w:ilvl w:val="0"/>
          <w:numId w:val="1"/>
        </w:numPr>
        <w:tabs>
          <w:tab w:val="center" w:leader="middleDot" w:pos="840"/>
          <w:tab w:val="left" w:pos="1276"/>
          <w:tab w:val="left" w:pos="5812"/>
          <w:tab w:val="center" w:leader="middleDot" w:pos="5954"/>
          <w:tab w:val="left" w:pos="8080"/>
        </w:tabs>
        <w:ind w:firstLineChars="0"/>
      </w:pPr>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范文反问我士大夫十分是</w:t>
      </w:r>
      <w:proofErr w:type="gramStart"/>
      <w:r>
        <w:rPr>
          <w:rFonts w:hint="eastAsia"/>
        </w:rPr>
        <w:t>范</w:t>
      </w:r>
      <w:proofErr w:type="gramEnd"/>
    </w:p>
    <w:p w:rsidR="00AD2E20" w:rsidRPr="00E77AD9" w:rsidRDefault="00AD2E20" w:rsidP="00AD2E20">
      <w:pPr>
        <w:tabs>
          <w:tab w:val="center" w:leader="middleDot" w:pos="840"/>
          <w:tab w:val="left" w:pos="1276"/>
          <w:tab w:val="left" w:pos="5812"/>
          <w:tab w:val="center" w:leader="middleDot" w:pos="5954"/>
          <w:tab w:val="left" w:pos="8080"/>
        </w:tabs>
      </w:pPr>
    </w:p>
    <w:p w:rsidR="00AD2E20" w:rsidRDefault="00AD2E20" w:rsidP="00AD2E20">
      <w:pPr>
        <w:tabs>
          <w:tab w:val="center" w:leader="middleDot" w:pos="840"/>
          <w:tab w:val="left" w:pos="1276"/>
          <w:tab w:val="left" w:pos="5812"/>
          <w:tab w:val="center" w:leader="middleDot" w:pos="5954"/>
          <w:tab w:val="left" w:pos="8080"/>
        </w:tabs>
      </w:pPr>
    </w:p>
    <w:p w:rsidR="00AD2E20" w:rsidRDefault="00AD2E20" w:rsidP="00AD2E20">
      <w:pPr>
        <w:tabs>
          <w:tab w:val="center" w:leader="middleDot" w:pos="840"/>
          <w:tab w:val="left" w:pos="1276"/>
          <w:tab w:val="left" w:pos="5812"/>
          <w:tab w:val="center" w:leader="middleDot" w:pos="5954"/>
          <w:tab w:val="left" w:pos="8080"/>
        </w:tabs>
      </w:pPr>
    </w:p>
    <w:p w:rsidR="004F761A" w:rsidRDefault="004F761A" w:rsidP="004F761A">
      <w:r>
        <w:rPr>
          <w:rFonts w:hint="eastAsia"/>
        </w:rPr>
        <w:t>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p>
    <w:p w:rsidR="004F761A" w:rsidRDefault="004F761A" w:rsidP="00AD2E20">
      <w:pPr>
        <w:tabs>
          <w:tab w:val="center" w:leader="middleDot" w:pos="840"/>
          <w:tab w:val="left" w:pos="1276"/>
          <w:tab w:val="left" w:pos="5812"/>
          <w:tab w:val="center" w:leader="middleDot" w:pos="5954"/>
          <w:tab w:val="left" w:pos="8080"/>
        </w:tabs>
      </w:pPr>
    </w:p>
    <w:p w:rsidR="004F761A" w:rsidRDefault="004F761A" w:rsidP="004F761A">
      <w:r>
        <w:rPr>
          <w:rFonts w:hint="eastAsia"/>
        </w:rPr>
        <w:t>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p>
    <w:p w:rsidR="004F761A" w:rsidRDefault="004F761A" w:rsidP="00AD2E20">
      <w:pPr>
        <w:tabs>
          <w:tab w:val="center" w:leader="middleDot" w:pos="840"/>
          <w:tab w:val="left" w:pos="1276"/>
          <w:tab w:val="left" w:pos="5812"/>
          <w:tab w:val="center" w:leader="middleDot" w:pos="5954"/>
          <w:tab w:val="left" w:pos="8080"/>
        </w:tabs>
      </w:pPr>
    </w:p>
    <w:p w:rsidR="004F761A" w:rsidRDefault="004F761A" w:rsidP="00AD2E20">
      <w:pPr>
        <w:tabs>
          <w:tab w:val="center" w:leader="middleDot" w:pos="840"/>
          <w:tab w:val="left" w:pos="1276"/>
          <w:tab w:val="left" w:pos="5812"/>
          <w:tab w:val="center" w:leader="middleDot" w:pos="5954"/>
          <w:tab w:val="left" w:pos="8080"/>
        </w:tabs>
      </w:pPr>
    </w:p>
    <w:p w:rsidR="004F761A" w:rsidRDefault="004F761A" w:rsidP="004F761A">
      <w:r>
        <w:rPr>
          <w:rFonts w:hint="eastAsia"/>
        </w:rPr>
        <w:t>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p>
    <w:p w:rsidR="004F761A" w:rsidRDefault="004F761A" w:rsidP="00AD2E20">
      <w:pPr>
        <w:tabs>
          <w:tab w:val="center" w:leader="middleDot" w:pos="840"/>
          <w:tab w:val="left" w:pos="1276"/>
          <w:tab w:val="left" w:pos="5812"/>
          <w:tab w:val="center" w:leader="middleDot" w:pos="5954"/>
          <w:tab w:val="left" w:pos="8080"/>
        </w:tabs>
      </w:pPr>
    </w:p>
    <w:p w:rsidR="004F761A" w:rsidRDefault="004F761A" w:rsidP="00AD2E20">
      <w:pPr>
        <w:tabs>
          <w:tab w:val="center" w:leader="middleDot" w:pos="840"/>
          <w:tab w:val="left" w:pos="1276"/>
          <w:tab w:val="left" w:pos="5812"/>
          <w:tab w:val="center" w:leader="middleDot" w:pos="5954"/>
          <w:tab w:val="left" w:pos="8080"/>
        </w:tabs>
      </w:pPr>
    </w:p>
    <w:p w:rsidR="004F761A" w:rsidRDefault="004F761A" w:rsidP="00AD2E20">
      <w:pPr>
        <w:tabs>
          <w:tab w:val="center" w:leader="middleDot" w:pos="840"/>
          <w:tab w:val="left" w:pos="1276"/>
          <w:tab w:val="left" w:pos="5812"/>
          <w:tab w:val="center" w:leader="middleDot" w:pos="5954"/>
          <w:tab w:val="left" w:pos="8080"/>
        </w:tabs>
      </w:pPr>
    </w:p>
    <w:p w:rsidR="004F761A" w:rsidRDefault="004F761A" w:rsidP="004F761A">
      <w:r>
        <w:rPr>
          <w:rFonts w:hint="eastAsia"/>
        </w:rPr>
        <w:t>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p>
    <w:p w:rsidR="004F761A" w:rsidRDefault="004F761A" w:rsidP="00AD2E20">
      <w:pPr>
        <w:tabs>
          <w:tab w:val="center" w:leader="middleDot" w:pos="840"/>
          <w:tab w:val="left" w:pos="1276"/>
          <w:tab w:val="left" w:pos="5812"/>
          <w:tab w:val="center" w:leader="middleDot" w:pos="5954"/>
          <w:tab w:val="left" w:pos="8080"/>
        </w:tabs>
      </w:pPr>
    </w:p>
    <w:p w:rsidR="004F761A" w:rsidRDefault="004F761A" w:rsidP="00AD2E20">
      <w:pPr>
        <w:tabs>
          <w:tab w:val="center" w:leader="middleDot" w:pos="840"/>
          <w:tab w:val="left" w:pos="1276"/>
          <w:tab w:val="left" w:pos="5812"/>
          <w:tab w:val="center" w:leader="middleDot" w:pos="5954"/>
          <w:tab w:val="left" w:pos="8080"/>
        </w:tabs>
      </w:pPr>
    </w:p>
    <w:p w:rsidR="004F761A" w:rsidRDefault="004F761A" w:rsidP="004F761A">
      <w:r>
        <w:rPr>
          <w:rFonts w:hint="eastAsia"/>
        </w:rPr>
        <w:t>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w:t>
      </w:r>
      <w:r>
        <w:rPr>
          <w:rFonts w:hint="eastAsia"/>
        </w:rPr>
        <w:lastRenderedPageBreak/>
        <w:t>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p>
    <w:p w:rsidR="004F761A" w:rsidRDefault="00435F12" w:rsidP="00CA6018">
      <w:pPr>
        <w:tabs>
          <w:tab w:val="left" w:pos="1665"/>
        </w:tabs>
      </w:pPr>
      <w:r>
        <w:tab/>
      </w:r>
    </w:p>
    <w:tbl>
      <w:tblPr>
        <w:tblStyle w:val="-1"/>
        <w:tblW w:w="0" w:type="auto"/>
        <w:tblLook w:val="04A0" w:firstRow="1" w:lastRow="0" w:firstColumn="1" w:lastColumn="0" w:noHBand="0" w:noVBand="1"/>
      </w:tblPr>
      <w:tblGrid>
        <w:gridCol w:w="4261"/>
        <w:gridCol w:w="4261"/>
      </w:tblGrid>
      <w:tr w:rsidR="006C60E0" w:rsidTr="00CA601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61" w:type="dxa"/>
          </w:tcPr>
          <w:p w:rsidR="006C60E0" w:rsidRDefault="006C60E0" w:rsidP="00AD2E20">
            <w:pPr>
              <w:tabs>
                <w:tab w:val="center" w:leader="middleDot" w:pos="840"/>
                <w:tab w:val="left" w:pos="1276"/>
                <w:tab w:val="left" w:pos="5812"/>
                <w:tab w:val="center" w:leader="middleDot" w:pos="5954"/>
                <w:tab w:val="left" w:pos="8080"/>
              </w:tabs>
            </w:pPr>
            <w:r>
              <w:rPr>
                <w:rFonts w:hint="eastAsia"/>
              </w:rPr>
              <w:t>姓名</w:t>
            </w:r>
          </w:p>
        </w:tc>
        <w:tc>
          <w:tcPr>
            <w:tcW w:w="4261" w:type="dxa"/>
          </w:tcPr>
          <w:p w:rsidR="006C60E0" w:rsidRDefault="006C60E0" w:rsidP="00AD2E20">
            <w:pPr>
              <w:tabs>
                <w:tab w:val="center" w:leader="middleDot" w:pos="840"/>
                <w:tab w:val="left" w:pos="1276"/>
                <w:tab w:val="left" w:pos="5812"/>
                <w:tab w:val="center" w:leader="middleDot" w:pos="5954"/>
                <w:tab w:val="left" w:pos="8080"/>
              </w:tabs>
              <w:cnfStyle w:val="100000000000" w:firstRow="1" w:lastRow="0" w:firstColumn="0" w:lastColumn="0" w:oddVBand="0" w:evenVBand="0" w:oddHBand="0" w:evenHBand="0" w:firstRowFirstColumn="0" w:firstRowLastColumn="0" w:lastRowFirstColumn="0" w:lastRowLastColumn="0"/>
            </w:pPr>
            <w:r>
              <w:rPr>
                <w:rFonts w:hint="eastAsia"/>
              </w:rPr>
              <w:t>学号</w:t>
            </w:r>
          </w:p>
        </w:tc>
      </w:tr>
      <w:tr w:rsidR="006C60E0" w:rsidTr="00CA6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C60E0" w:rsidRDefault="006C60E0" w:rsidP="00AD2E20">
            <w:pPr>
              <w:tabs>
                <w:tab w:val="center" w:leader="middleDot" w:pos="840"/>
                <w:tab w:val="left" w:pos="1276"/>
                <w:tab w:val="left" w:pos="5812"/>
                <w:tab w:val="center" w:leader="middleDot" w:pos="5954"/>
                <w:tab w:val="left" w:pos="8080"/>
              </w:tabs>
            </w:pPr>
            <w:r>
              <w:rPr>
                <w:rFonts w:hint="eastAsia"/>
              </w:rPr>
              <w:t>阿斯蒂芬</w:t>
            </w:r>
          </w:p>
        </w:tc>
        <w:tc>
          <w:tcPr>
            <w:tcW w:w="4261" w:type="dxa"/>
          </w:tcPr>
          <w:p w:rsidR="006C60E0" w:rsidRDefault="006C60E0" w:rsidP="00AD2E20">
            <w:pPr>
              <w:tabs>
                <w:tab w:val="center" w:leader="middleDot" w:pos="840"/>
                <w:tab w:val="left" w:pos="1276"/>
                <w:tab w:val="left" w:pos="5812"/>
                <w:tab w:val="center" w:leader="middleDot" w:pos="5954"/>
                <w:tab w:val="left" w:pos="8080"/>
              </w:tabs>
              <w:cnfStyle w:val="000000100000" w:firstRow="0" w:lastRow="0" w:firstColumn="0" w:lastColumn="0" w:oddVBand="0" w:evenVBand="0" w:oddHBand="1" w:evenHBand="0" w:firstRowFirstColumn="0" w:firstRowLastColumn="0" w:lastRowFirstColumn="0" w:lastRowLastColumn="0"/>
            </w:pPr>
            <w:r>
              <w:rPr>
                <w:rFonts w:hint="eastAsia"/>
              </w:rPr>
              <w:t>1</w:t>
            </w:r>
          </w:p>
        </w:tc>
      </w:tr>
      <w:tr w:rsidR="006C60E0" w:rsidTr="00CA6018">
        <w:tc>
          <w:tcPr>
            <w:cnfStyle w:val="001000000000" w:firstRow="0" w:lastRow="0" w:firstColumn="1" w:lastColumn="0" w:oddVBand="0" w:evenVBand="0" w:oddHBand="0" w:evenHBand="0" w:firstRowFirstColumn="0" w:firstRowLastColumn="0" w:lastRowFirstColumn="0" w:lastRowLastColumn="0"/>
            <w:tcW w:w="4261" w:type="dxa"/>
          </w:tcPr>
          <w:p w:rsidR="006C60E0" w:rsidRDefault="006C60E0" w:rsidP="00AD2E20">
            <w:pPr>
              <w:tabs>
                <w:tab w:val="center" w:leader="middleDot" w:pos="840"/>
                <w:tab w:val="left" w:pos="1276"/>
                <w:tab w:val="left" w:pos="5812"/>
                <w:tab w:val="center" w:leader="middleDot" w:pos="5954"/>
                <w:tab w:val="left" w:pos="8080"/>
              </w:tabs>
            </w:pPr>
            <w:r>
              <w:rPr>
                <w:rFonts w:hint="eastAsia"/>
              </w:rPr>
              <w:t>二位</w:t>
            </w:r>
          </w:p>
        </w:tc>
        <w:tc>
          <w:tcPr>
            <w:tcW w:w="4261" w:type="dxa"/>
          </w:tcPr>
          <w:p w:rsidR="006C60E0" w:rsidRDefault="006C60E0" w:rsidP="00AD2E20">
            <w:pPr>
              <w:tabs>
                <w:tab w:val="center" w:leader="middleDot" w:pos="840"/>
                <w:tab w:val="left" w:pos="1276"/>
                <w:tab w:val="left" w:pos="5812"/>
                <w:tab w:val="center" w:leader="middleDot" w:pos="5954"/>
                <w:tab w:val="left" w:pos="8080"/>
              </w:tabs>
              <w:cnfStyle w:val="000000000000" w:firstRow="0" w:lastRow="0" w:firstColumn="0" w:lastColumn="0" w:oddVBand="0" w:evenVBand="0" w:oddHBand="0" w:evenHBand="0" w:firstRowFirstColumn="0" w:firstRowLastColumn="0" w:lastRowFirstColumn="0" w:lastRowLastColumn="0"/>
            </w:pPr>
            <w:r>
              <w:rPr>
                <w:rFonts w:hint="eastAsia"/>
              </w:rPr>
              <w:t>2</w:t>
            </w:r>
          </w:p>
        </w:tc>
      </w:tr>
      <w:tr w:rsidR="006C60E0" w:rsidTr="00CA6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C60E0" w:rsidRDefault="006C60E0" w:rsidP="00AD2E20">
            <w:pPr>
              <w:tabs>
                <w:tab w:val="center" w:leader="middleDot" w:pos="840"/>
                <w:tab w:val="left" w:pos="1276"/>
                <w:tab w:val="left" w:pos="5812"/>
                <w:tab w:val="center" w:leader="middleDot" w:pos="5954"/>
                <w:tab w:val="left" w:pos="8080"/>
              </w:tabs>
            </w:pPr>
            <w:r>
              <w:rPr>
                <w:rFonts w:hint="eastAsia"/>
              </w:rPr>
              <w:t>而微软</w:t>
            </w:r>
          </w:p>
        </w:tc>
        <w:tc>
          <w:tcPr>
            <w:tcW w:w="4261" w:type="dxa"/>
          </w:tcPr>
          <w:p w:rsidR="006C60E0" w:rsidRDefault="006C60E0" w:rsidP="00AD2E20">
            <w:pPr>
              <w:tabs>
                <w:tab w:val="center" w:leader="middleDot" w:pos="840"/>
                <w:tab w:val="left" w:pos="1276"/>
                <w:tab w:val="left" w:pos="5812"/>
                <w:tab w:val="center" w:leader="middleDot" w:pos="5954"/>
                <w:tab w:val="left" w:pos="8080"/>
              </w:tabs>
              <w:cnfStyle w:val="000000100000" w:firstRow="0" w:lastRow="0" w:firstColumn="0" w:lastColumn="0" w:oddVBand="0" w:evenVBand="0" w:oddHBand="1" w:evenHBand="0" w:firstRowFirstColumn="0" w:firstRowLastColumn="0" w:lastRowFirstColumn="0" w:lastRowLastColumn="0"/>
            </w:pPr>
            <w:r>
              <w:rPr>
                <w:rFonts w:hint="eastAsia"/>
              </w:rPr>
              <w:t>34</w:t>
            </w:r>
          </w:p>
        </w:tc>
      </w:tr>
      <w:tr w:rsidR="006C60E0" w:rsidTr="00CA6018">
        <w:tc>
          <w:tcPr>
            <w:cnfStyle w:val="001000000000" w:firstRow="0" w:lastRow="0" w:firstColumn="1" w:lastColumn="0" w:oddVBand="0" w:evenVBand="0" w:oddHBand="0" w:evenHBand="0" w:firstRowFirstColumn="0" w:firstRowLastColumn="0" w:lastRowFirstColumn="0" w:lastRowLastColumn="0"/>
            <w:tcW w:w="4261" w:type="dxa"/>
          </w:tcPr>
          <w:p w:rsidR="006C60E0" w:rsidRDefault="006C60E0" w:rsidP="00AD2E20">
            <w:pPr>
              <w:tabs>
                <w:tab w:val="center" w:leader="middleDot" w:pos="840"/>
                <w:tab w:val="left" w:pos="1276"/>
                <w:tab w:val="left" w:pos="5812"/>
                <w:tab w:val="center" w:leader="middleDot" w:pos="5954"/>
                <w:tab w:val="left" w:pos="8080"/>
              </w:tabs>
            </w:pPr>
            <w:proofErr w:type="gramStart"/>
            <w:r>
              <w:rPr>
                <w:rFonts w:hint="eastAsia"/>
              </w:rPr>
              <w:t>二维让</w:t>
            </w:r>
            <w:proofErr w:type="gramEnd"/>
          </w:p>
        </w:tc>
        <w:tc>
          <w:tcPr>
            <w:tcW w:w="4261" w:type="dxa"/>
          </w:tcPr>
          <w:p w:rsidR="006C60E0" w:rsidRDefault="006C60E0" w:rsidP="00AD2E20">
            <w:pPr>
              <w:tabs>
                <w:tab w:val="center" w:leader="middleDot" w:pos="840"/>
                <w:tab w:val="left" w:pos="1276"/>
                <w:tab w:val="left" w:pos="5812"/>
                <w:tab w:val="center" w:leader="middleDot" w:pos="5954"/>
                <w:tab w:val="left" w:pos="8080"/>
              </w:tabs>
              <w:cnfStyle w:val="000000000000" w:firstRow="0" w:lastRow="0" w:firstColumn="0" w:lastColumn="0" w:oddVBand="0" w:evenVBand="0" w:oddHBand="0" w:evenHBand="0" w:firstRowFirstColumn="0" w:firstRowLastColumn="0" w:lastRowFirstColumn="0" w:lastRowLastColumn="0"/>
            </w:pPr>
            <w:r>
              <w:rPr>
                <w:rFonts w:hint="eastAsia"/>
              </w:rPr>
              <w:t>4</w:t>
            </w:r>
          </w:p>
        </w:tc>
      </w:tr>
      <w:tr w:rsidR="006C60E0" w:rsidTr="00CA6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C60E0" w:rsidRDefault="006C60E0" w:rsidP="00AD2E20">
            <w:pPr>
              <w:tabs>
                <w:tab w:val="center" w:leader="middleDot" w:pos="840"/>
                <w:tab w:val="left" w:pos="1276"/>
                <w:tab w:val="left" w:pos="5812"/>
                <w:tab w:val="center" w:leader="middleDot" w:pos="5954"/>
                <w:tab w:val="left" w:pos="8080"/>
              </w:tabs>
            </w:pPr>
            <w:proofErr w:type="gramStart"/>
            <w:r>
              <w:rPr>
                <w:rFonts w:hint="eastAsia"/>
              </w:rPr>
              <w:t>现场</w:t>
            </w:r>
            <w:r>
              <w:rPr>
                <w:rFonts w:hint="eastAsia"/>
              </w:rPr>
              <w:t>v</w:t>
            </w:r>
            <w:r>
              <w:rPr>
                <w:rFonts w:hint="eastAsia"/>
              </w:rPr>
              <w:t>现场</w:t>
            </w:r>
            <w:r>
              <w:rPr>
                <w:rFonts w:hint="eastAsia"/>
              </w:rPr>
              <w:t>v</w:t>
            </w:r>
            <w:proofErr w:type="gramEnd"/>
          </w:p>
        </w:tc>
        <w:tc>
          <w:tcPr>
            <w:tcW w:w="4261" w:type="dxa"/>
          </w:tcPr>
          <w:p w:rsidR="006C60E0" w:rsidRDefault="006C60E0" w:rsidP="00AD2E20">
            <w:pPr>
              <w:tabs>
                <w:tab w:val="center" w:leader="middleDot" w:pos="840"/>
                <w:tab w:val="left" w:pos="1276"/>
                <w:tab w:val="left" w:pos="5812"/>
                <w:tab w:val="center" w:leader="middleDot" w:pos="5954"/>
                <w:tab w:val="left" w:pos="8080"/>
              </w:tabs>
              <w:cnfStyle w:val="000000100000" w:firstRow="0" w:lastRow="0" w:firstColumn="0" w:lastColumn="0" w:oddVBand="0" w:evenVBand="0" w:oddHBand="1" w:evenHBand="0" w:firstRowFirstColumn="0" w:firstRowLastColumn="0" w:lastRowFirstColumn="0" w:lastRowLastColumn="0"/>
            </w:pPr>
            <w:r>
              <w:rPr>
                <w:rFonts w:hint="eastAsia"/>
              </w:rPr>
              <w:t>5</w:t>
            </w:r>
          </w:p>
        </w:tc>
      </w:tr>
      <w:tr w:rsidR="006C60E0" w:rsidTr="00CA6018">
        <w:tc>
          <w:tcPr>
            <w:cnfStyle w:val="001000000000" w:firstRow="0" w:lastRow="0" w:firstColumn="1" w:lastColumn="0" w:oddVBand="0" w:evenVBand="0" w:oddHBand="0" w:evenHBand="0" w:firstRowFirstColumn="0" w:firstRowLastColumn="0" w:lastRowFirstColumn="0" w:lastRowLastColumn="0"/>
            <w:tcW w:w="4261" w:type="dxa"/>
          </w:tcPr>
          <w:p w:rsidR="006C60E0" w:rsidRDefault="006C60E0" w:rsidP="00AD2E20">
            <w:pPr>
              <w:tabs>
                <w:tab w:val="center" w:leader="middleDot" w:pos="840"/>
                <w:tab w:val="left" w:pos="1276"/>
                <w:tab w:val="left" w:pos="5812"/>
                <w:tab w:val="center" w:leader="middleDot" w:pos="5954"/>
                <w:tab w:val="left" w:pos="8080"/>
              </w:tabs>
            </w:pPr>
            <w:r>
              <w:rPr>
                <w:rFonts w:hint="eastAsia"/>
              </w:rPr>
              <w:t>瑞特让他</w:t>
            </w:r>
          </w:p>
        </w:tc>
        <w:tc>
          <w:tcPr>
            <w:tcW w:w="4261" w:type="dxa"/>
          </w:tcPr>
          <w:p w:rsidR="006C60E0" w:rsidRDefault="006C60E0" w:rsidP="00AD2E20">
            <w:pPr>
              <w:tabs>
                <w:tab w:val="center" w:leader="middleDot" w:pos="840"/>
                <w:tab w:val="left" w:pos="1276"/>
                <w:tab w:val="left" w:pos="5812"/>
                <w:tab w:val="center" w:leader="middleDot" w:pos="5954"/>
                <w:tab w:val="left" w:pos="8080"/>
              </w:tabs>
              <w:cnfStyle w:val="000000000000" w:firstRow="0" w:lastRow="0" w:firstColumn="0" w:lastColumn="0" w:oddVBand="0" w:evenVBand="0" w:oddHBand="0" w:evenHBand="0" w:firstRowFirstColumn="0" w:firstRowLastColumn="0" w:lastRowFirstColumn="0" w:lastRowLastColumn="0"/>
            </w:pPr>
            <w:r>
              <w:rPr>
                <w:rFonts w:hint="eastAsia"/>
              </w:rPr>
              <w:t>6</w:t>
            </w:r>
          </w:p>
        </w:tc>
      </w:tr>
    </w:tbl>
    <w:p w:rsidR="004F761A" w:rsidRDefault="004F761A" w:rsidP="00AD2E20">
      <w:pPr>
        <w:tabs>
          <w:tab w:val="center" w:leader="middleDot" w:pos="840"/>
          <w:tab w:val="left" w:pos="1276"/>
          <w:tab w:val="left" w:pos="5812"/>
          <w:tab w:val="center" w:leader="middleDot" w:pos="5954"/>
          <w:tab w:val="left" w:pos="8080"/>
        </w:tabs>
      </w:pPr>
    </w:p>
    <w:p w:rsidR="004F761A" w:rsidRDefault="004F761A" w:rsidP="00AD2E20">
      <w:pPr>
        <w:tabs>
          <w:tab w:val="center" w:leader="middleDot" w:pos="840"/>
          <w:tab w:val="left" w:pos="1276"/>
          <w:tab w:val="left" w:pos="5812"/>
          <w:tab w:val="center" w:leader="middleDot" w:pos="5954"/>
          <w:tab w:val="left" w:pos="8080"/>
        </w:tabs>
      </w:pPr>
    </w:p>
    <w:p w:rsidR="004F761A" w:rsidRDefault="004F761A" w:rsidP="004F761A">
      <w:r>
        <w:rPr>
          <w:rFonts w:hint="eastAsia"/>
        </w:rPr>
        <w:t>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范文反问我士大夫</w:t>
      </w:r>
      <w:proofErr w:type="gramStart"/>
      <w:r>
        <w:rPr>
          <w:rFonts w:hint="eastAsia"/>
        </w:rPr>
        <w:t>十分是</w:t>
      </w:r>
      <w:proofErr w:type="gramEnd"/>
      <w:r>
        <w:rPr>
          <w:rFonts w:hint="eastAsia"/>
        </w:rPr>
        <w:t>范文反问我</w:t>
      </w:r>
    </w:p>
    <w:p w:rsidR="004F761A" w:rsidRDefault="00424722" w:rsidP="00AD2E20">
      <w:pPr>
        <w:tabs>
          <w:tab w:val="center" w:leader="middleDot" w:pos="840"/>
          <w:tab w:val="left" w:pos="1276"/>
          <w:tab w:val="left" w:pos="5812"/>
          <w:tab w:val="center" w:leader="middleDot" w:pos="5954"/>
          <w:tab w:val="left" w:pos="8080"/>
        </w:tabs>
      </w:pPr>
      <w:commentRangeStart w:id="42"/>
      <w:r>
        <w:rPr>
          <w:rFonts w:hint="eastAsia"/>
        </w:rPr>
        <w:t>批注</w:t>
      </w:r>
      <w:commentRangeEnd w:id="42"/>
      <w:r>
        <w:rPr>
          <w:rStyle w:val="af"/>
        </w:rPr>
        <w:commentReference w:id="42"/>
      </w:r>
    </w:p>
    <w:p w:rsidR="00D56AB8" w:rsidRDefault="00D56AB8" w:rsidP="00AD2E20">
      <w:pPr>
        <w:tabs>
          <w:tab w:val="center" w:leader="middleDot" w:pos="840"/>
          <w:tab w:val="left" w:pos="1276"/>
          <w:tab w:val="left" w:pos="5812"/>
          <w:tab w:val="center" w:leader="middleDot" w:pos="5954"/>
          <w:tab w:val="left" w:pos="8080"/>
        </w:tabs>
      </w:pPr>
      <w:r>
        <w:rPr>
          <w:rFonts w:hint="eastAsia"/>
        </w:rPr>
        <w:t>脚注</w:t>
      </w:r>
    </w:p>
    <w:p w:rsidR="00EB2F49" w:rsidRDefault="004F761A" w:rsidP="00AD2E20">
      <w:pPr>
        <w:tabs>
          <w:tab w:val="center" w:leader="middleDot" w:pos="840"/>
          <w:tab w:val="left" w:pos="1276"/>
          <w:tab w:val="left" w:pos="5812"/>
          <w:tab w:val="center" w:leader="middleDot" w:pos="5954"/>
          <w:tab w:val="left" w:pos="8080"/>
        </w:tabs>
      </w:pPr>
      <w:r>
        <w:rPr>
          <w:rFonts w:hint="eastAsia"/>
        </w:rPr>
        <w:t>你好</w:t>
      </w:r>
      <w:r w:rsidR="00EB2F49">
        <w:rPr>
          <w:rStyle w:val="ab"/>
        </w:rPr>
        <w:footnoteReference w:id="4"/>
      </w:r>
    </w:p>
    <w:p w:rsidR="00D56AB8" w:rsidRDefault="00D56AB8" w:rsidP="00AD2E20">
      <w:pPr>
        <w:tabs>
          <w:tab w:val="center" w:leader="middleDot" w:pos="840"/>
          <w:tab w:val="left" w:pos="1276"/>
          <w:tab w:val="left" w:pos="5812"/>
          <w:tab w:val="center" w:leader="middleDot" w:pos="5954"/>
          <w:tab w:val="left" w:pos="8080"/>
        </w:tabs>
      </w:pPr>
      <w:proofErr w:type="spellStart"/>
      <w:r>
        <w:rPr>
          <w:rFonts w:hint="eastAsia"/>
        </w:rPr>
        <w:t>Vue</w:t>
      </w:r>
      <w:proofErr w:type="spellEnd"/>
      <w:r>
        <w:rPr>
          <w:rStyle w:val="ab"/>
        </w:rPr>
        <w:footnoteReference w:id="5"/>
      </w:r>
    </w:p>
    <w:p w:rsidR="00C67756" w:rsidRDefault="00C67756" w:rsidP="00AD2E20">
      <w:pPr>
        <w:tabs>
          <w:tab w:val="center" w:leader="middleDot" w:pos="840"/>
          <w:tab w:val="left" w:pos="1276"/>
          <w:tab w:val="left" w:pos="5812"/>
          <w:tab w:val="center" w:leader="middleDot" w:pos="5954"/>
          <w:tab w:val="left" w:pos="8080"/>
        </w:tabs>
      </w:pPr>
    </w:p>
    <w:p w:rsidR="00C67756" w:rsidRDefault="00C67756" w:rsidP="00AD2E20">
      <w:pPr>
        <w:tabs>
          <w:tab w:val="center" w:leader="middleDot" w:pos="840"/>
          <w:tab w:val="left" w:pos="1276"/>
          <w:tab w:val="left" w:pos="5812"/>
          <w:tab w:val="center" w:leader="middleDot" w:pos="5954"/>
          <w:tab w:val="left" w:pos="8080"/>
        </w:tabs>
      </w:pPr>
    </w:p>
    <w:p w:rsidR="00C67756" w:rsidRDefault="00C67756" w:rsidP="00C67756">
      <w:pPr>
        <w:pStyle w:val="ad"/>
      </w:pPr>
    </w:p>
    <w:tbl>
      <w:tblPr>
        <w:tblStyle w:val="ac"/>
        <w:tblW w:w="0" w:type="auto"/>
        <w:tblLook w:val="04A0" w:firstRow="1" w:lastRow="0" w:firstColumn="1" w:lastColumn="0" w:noHBand="0" w:noVBand="1"/>
      </w:tblPr>
      <w:tblGrid>
        <w:gridCol w:w="1420"/>
        <w:gridCol w:w="1420"/>
        <w:gridCol w:w="1420"/>
        <w:gridCol w:w="1420"/>
        <w:gridCol w:w="1421"/>
        <w:gridCol w:w="1421"/>
      </w:tblGrid>
      <w:tr w:rsidR="00C67756" w:rsidTr="00C67756">
        <w:tc>
          <w:tcPr>
            <w:tcW w:w="1420" w:type="dxa"/>
          </w:tcPr>
          <w:p w:rsidR="00C67756" w:rsidRDefault="00C67756" w:rsidP="00AD2E20">
            <w:pPr>
              <w:tabs>
                <w:tab w:val="center" w:leader="middleDot" w:pos="840"/>
                <w:tab w:val="left" w:pos="1276"/>
                <w:tab w:val="left" w:pos="5812"/>
                <w:tab w:val="center" w:leader="middleDot" w:pos="5954"/>
                <w:tab w:val="left" w:pos="8080"/>
              </w:tabs>
              <w:rPr>
                <w:vertAlign w:val="superscript"/>
              </w:rPr>
            </w:pPr>
          </w:p>
        </w:tc>
        <w:tc>
          <w:tcPr>
            <w:tcW w:w="1420" w:type="dxa"/>
          </w:tcPr>
          <w:p w:rsidR="00C67756" w:rsidRDefault="00C67756" w:rsidP="00AD2E20">
            <w:pPr>
              <w:tabs>
                <w:tab w:val="center" w:leader="middleDot" w:pos="840"/>
                <w:tab w:val="left" w:pos="1276"/>
                <w:tab w:val="left" w:pos="5812"/>
                <w:tab w:val="center" w:leader="middleDot" w:pos="5954"/>
                <w:tab w:val="left" w:pos="8080"/>
              </w:tabs>
              <w:rPr>
                <w:vertAlign w:val="superscript"/>
              </w:rPr>
            </w:pPr>
          </w:p>
        </w:tc>
        <w:tc>
          <w:tcPr>
            <w:tcW w:w="1420" w:type="dxa"/>
          </w:tcPr>
          <w:p w:rsidR="00C67756" w:rsidRDefault="00C67756" w:rsidP="00AD2E20">
            <w:pPr>
              <w:tabs>
                <w:tab w:val="center" w:leader="middleDot" w:pos="840"/>
                <w:tab w:val="left" w:pos="1276"/>
                <w:tab w:val="left" w:pos="5812"/>
                <w:tab w:val="center" w:leader="middleDot" w:pos="5954"/>
                <w:tab w:val="left" w:pos="8080"/>
              </w:tabs>
              <w:rPr>
                <w:vertAlign w:val="superscript"/>
              </w:rPr>
            </w:pPr>
          </w:p>
        </w:tc>
        <w:tc>
          <w:tcPr>
            <w:tcW w:w="1420" w:type="dxa"/>
          </w:tcPr>
          <w:p w:rsidR="00C67756" w:rsidRDefault="00C67756" w:rsidP="00AD2E20">
            <w:pPr>
              <w:tabs>
                <w:tab w:val="center" w:leader="middleDot" w:pos="840"/>
                <w:tab w:val="left" w:pos="1276"/>
                <w:tab w:val="left" w:pos="5812"/>
                <w:tab w:val="center" w:leader="middleDot" w:pos="5954"/>
                <w:tab w:val="left" w:pos="8080"/>
              </w:tabs>
              <w:rPr>
                <w:vertAlign w:val="superscript"/>
              </w:rPr>
            </w:pPr>
          </w:p>
        </w:tc>
        <w:tc>
          <w:tcPr>
            <w:tcW w:w="1421" w:type="dxa"/>
          </w:tcPr>
          <w:p w:rsidR="00C67756" w:rsidRDefault="00C67756" w:rsidP="00AD2E20">
            <w:pPr>
              <w:tabs>
                <w:tab w:val="center" w:leader="middleDot" w:pos="840"/>
                <w:tab w:val="left" w:pos="1276"/>
                <w:tab w:val="left" w:pos="5812"/>
                <w:tab w:val="center" w:leader="middleDot" w:pos="5954"/>
                <w:tab w:val="left" w:pos="8080"/>
              </w:tabs>
              <w:rPr>
                <w:vertAlign w:val="superscript"/>
              </w:rPr>
            </w:pPr>
          </w:p>
        </w:tc>
        <w:tc>
          <w:tcPr>
            <w:tcW w:w="1421" w:type="dxa"/>
          </w:tcPr>
          <w:p w:rsidR="00C67756" w:rsidRDefault="00C67756" w:rsidP="00AD2E20">
            <w:pPr>
              <w:tabs>
                <w:tab w:val="center" w:leader="middleDot" w:pos="840"/>
                <w:tab w:val="left" w:pos="1276"/>
                <w:tab w:val="left" w:pos="5812"/>
                <w:tab w:val="center" w:leader="middleDot" w:pos="5954"/>
                <w:tab w:val="left" w:pos="8080"/>
              </w:tabs>
              <w:rPr>
                <w:vertAlign w:val="superscript"/>
              </w:rPr>
            </w:pPr>
          </w:p>
        </w:tc>
      </w:tr>
      <w:tr w:rsidR="00C67756" w:rsidTr="00C67756">
        <w:tc>
          <w:tcPr>
            <w:tcW w:w="1420" w:type="dxa"/>
          </w:tcPr>
          <w:p w:rsidR="00C67756" w:rsidRDefault="00C67756" w:rsidP="00AD2E20">
            <w:pPr>
              <w:tabs>
                <w:tab w:val="center" w:leader="middleDot" w:pos="840"/>
                <w:tab w:val="left" w:pos="1276"/>
                <w:tab w:val="left" w:pos="5812"/>
                <w:tab w:val="center" w:leader="middleDot" w:pos="5954"/>
                <w:tab w:val="left" w:pos="8080"/>
              </w:tabs>
              <w:rPr>
                <w:vertAlign w:val="superscript"/>
              </w:rPr>
            </w:pPr>
          </w:p>
        </w:tc>
        <w:tc>
          <w:tcPr>
            <w:tcW w:w="1420" w:type="dxa"/>
          </w:tcPr>
          <w:p w:rsidR="00C67756" w:rsidRDefault="00C67756" w:rsidP="00AD2E20">
            <w:pPr>
              <w:tabs>
                <w:tab w:val="center" w:leader="middleDot" w:pos="840"/>
                <w:tab w:val="left" w:pos="1276"/>
                <w:tab w:val="left" w:pos="5812"/>
                <w:tab w:val="center" w:leader="middleDot" w:pos="5954"/>
                <w:tab w:val="left" w:pos="8080"/>
              </w:tabs>
              <w:rPr>
                <w:vertAlign w:val="superscript"/>
              </w:rPr>
            </w:pPr>
          </w:p>
        </w:tc>
        <w:tc>
          <w:tcPr>
            <w:tcW w:w="1420" w:type="dxa"/>
          </w:tcPr>
          <w:p w:rsidR="00C67756" w:rsidRDefault="00C67756" w:rsidP="00AD2E20">
            <w:pPr>
              <w:tabs>
                <w:tab w:val="center" w:leader="middleDot" w:pos="840"/>
                <w:tab w:val="left" w:pos="1276"/>
                <w:tab w:val="left" w:pos="5812"/>
                <w:tab w:val="center" w:leader="middleDot" w:pos="5954"/>
                <w:tab w:val="left" w:pos="8080"/>
              </w:tabs>
              <w:rPr>
                <w:vertAlign w:val="superscript"/>
              </w:rPr>
            </w:pPr>
          </w:p>
        </w:tc>
        <w:tc>
          <w:tcPr>
            <w:tcW w:w="1420" w:type="dxa"/>
          </w:tcPr>
          <w:p w:rsidR="00C67756" w:rsidRDefault="00C67756" w:rsidP="00AD2E20">
            <w:pPr>
              <w:tabs>
                <w:tab w:val="center" w:leader="middleDot" w:pos="840"/>
                <w:tab w:val="left" w:pos="1276"/>
                <w:tab w:val="left" w:pos="5812"/>
                <w:tab w:val="center" w:leader="middleDot" w:pos="5954"/>
                <w:tab w:val="left" w:pos="8080"/>
              </w:tabs>
              <w:rPr>
                <w:vertAlign w:val="superscript"/>
              </w:rPr>
            </w:pPr>
          </w:p>
        </w:tc>
        <w:tc>
          <w:tcPr>
            <w:tcW w:w="1421" w:type="dxa"/>
          </w:tcPr>
          <w:p w:rsidR="00C67756" w:rsidRDefault="00C67756" w:rsidP="00AD2E20">
            <w:pPr>
              <w:tabs>
                <w:tab w:val="center" w:leader="middleDot" w:pos="840"/>
                <w:tab w:val="left" w:pos="1276"/>
                <w:tab w:val="left" w:pos="5812"/>
                <w:tab w:val="center" w:leader="middleDot" w:pos="5954"/>
                <w:tab w:val="left" w:pos="8080"/>
              </w:tabs>
              <w:rPr>
                <w:vertAlign w:val="superscript"/>
              </w:rPr>
            </w:pPr>
          </w:p>
        </w:tc>
        <w:tc>
          <w:tcPr>
            <w:tcW w:w="1421" w:type="dxa"/>
          </w:tcPr>
          <w:p w:rsidR="00C67756" w:rsidRDefault="00C67756" w:rsidP="00AD2E20">
            <w:pPr>
              <w:tabs>
                <w:tab w:val="center" w:leader="middleDot" w:pos="840"/>
                <w:tab w:val="left" w:pos="1276"/>
                <w:tab w:val="left" w:pos="5812"/>
                <w:tab w:val="center" w:leader="middleDot" w:pos="5954"/>
                <w:tab w:val="left" w:pos="8080"/>
              </w:tabs>
              <w:rPr>
                <w:vertAlign w:val="superscript"/>
              </w:rPr>
            </w:pPr>
          </w:p>
        </w:tc>
      </w:tr>
      <w:tr w:rsidR="00C67756" w:rsidTr="00C67756">
        <w:tc>
          <w:tcPr>
            <w:tcW w:w="1420" w:type="dxa"/>
          </w:tcPr>
          <w:p w:rsidR="00C67756" w:rsidRDefault="00C67756" w:rsidP="00AD2E20">
            <w:pPr>
              <w:tabs>
                <w:tab w:val="center" w:leader="middleDot" w:pos="840"/>
                <w:tab w:val="left" w:pos="1276"/>
                <w:tab w:val="left" w:pos="5812"/>
                <w:tab w:val="center" w:leader="middleDot" w:pos="5954"/>
                <w:tab w:val="left" w:pos="8080"/>
              </w:tabs>
              <w:rPr>
                <w:vertAlign w:val="superscript"/>
              </w:rPr>
            </w:pPr>
          </w:p>
        </w:tc>
        <w:tc>
          <w:tcPr>
            <w:tcW w:w="1420" w:type="dxa"/>
          </w:tcPr>
          <w:p w:rsidR="00C67756" w:rsidRDefault="00C67756" w:rsidP="00AD2E20">
            <w:pPr>
              <w:tabs>
                <w:tab w:val="center" w:leader="middleDot" w:pos="840"/>
                <w:tab w:val="left" w:pos="1276"/>
                <w:tab w:val="left" w:pos="5812"/>
                <w:tab w:val="center" w:leader="middleDot" w:pos="5954"/>
                <w:tab w:val="left" w:pos="8080"/>
              </w:tabs>
              <w:rPr>
                <w:vertAlign w:val="superscript"/>
              </w:rPr>
            </w:pPr>
          </w:p>
        </w:tc>
        <w:tc>
          <w:tcPr>
            <w:tcW w:w="1420" w:type="dxa"/>
          </w:tcPr>
          <w:p w:rsidR="00C67756" w:rsidRDefault="00C67756" w:rsidP="00AD2E20">
            <w:pPr>
              <w:tabs>
                <w:tab w:val="center" w:leader="middleDot" w:pos="840"/>
                <w:tab w:val="left" w:pos="1276"/>
                <w:tab w:val="left" w:pos="5812"/>
                <w:tab w:val="center" w:leader="middleDot" w:pos="5954"/>
                <w:tab w:val="left" w:pos="8080"/>
              </w:tabs>
              <w:rPr>
                <w:vertAlign w:val="superscript"/>
              </w:rPr>
            </w:pPr>
          </w:p>
        </w:tc>
        <w:tc>
          <w:tcPr>
            <w:tcW w:w="1420" w:type="dxa"/>
          </w:tcPr>
          <w:p w:rsidR="00C67756" w:rsidRDefault="00C67756" w:rsidP="00AD2E20">
            <w:pPr>
              <w:tabs>
                <w:tab w:val="center" w:leader="middleDot" w:pos="840"/>
                <w:tab w:val="left" w:pos="1276"/>
                <w:tab w:val="left" w:pos="5812"/>
                <w:tab w:val="center" w:leader="middleDot" w:pos="5954"/>
                <w:tab w:val="left" w:pos="8080"/>
              </w:tabs>
              <w:rPr>
                <w:vertAlign w:val="superscript"/>
              </w:rPr>
            </w:pPr>
          </w:p>
        </w:tc>
        <w:tc>
          <w:tcPr>
            <w:tcW w:w="1421" w:type="dxa"/>
          </w:tcPr>
          <w:p w:rsidR="00C67756" w:rsidRDefault="00C67756" w:rsidP="00AD2E20">
            <w:pPr>
              <w:tabs>
                <w:tab w:val="center" w:leader="middleDot" w:pos="840"/>
                <w:tab w:val="left" w:pos="1276"/>
                <w:tab w:val="left" w:pos="5812"/>
                <w:tab w:val="center" w:leader="middleDot" w:pos="5954"/>
                <w:tab w:val="left" w:pos="8080"/>
              </w:tabs>
              <w:rPr>
                <w:vertAlign w:val="superscript"/>
              </w:rPr>
            </w:pPr>
          </w:p>
        </w:tc>
        <w:tc>
          <w:tcPr>
            <w:tcW w:w="1421" w:type="dxa"/>
          </w:tcPr>
          <w:p w:rsidR="00C67756" w:rsidRDefault="00C67756" w:rsidP="00AD2E20">
            <w:pPr>
              <w:tabs>
                <w:tab w:val="center" w:leader="middleDot" w:pos="840"/>
                <w:tab w:val="left" w:pos="1276"/>
                <w:tab w:val="left" w:pos="5812"/>
                <w:tab w:val="center" w:leader="middleDot" w:pos="5954"/>
                <w:tab w:val="left" w:pos="8080"/>
              </w:tabs>
              <w:rPr>
                <w:vertAlign w:val="superscript"/>
              </w:rPr>
            </w:pPr>
          </w:p>
        </w:tc>
      </w:tr>
    </w:tbl>
    <w:p w:rsidR="00C67756" w:rsidRPr="00487BCE" w:rsidRDefault="00C67756" w:rsidP="00AD2E20">
      <w:pPr>
        <w:tabs>
          <w:tab w:val="center" w:leader="middleDot" w:pos="840"/>
          <w:tab w:val="left" w:pos="1276"/>
          <w:tab w:val="left" w:pos="5812"/>
          <w:tab w:val="center" w:leader="middleDot" w:pos="5954"/>
          <w:tab w:val="left" w:pos="8080"/>
        </w:tabs>
        <w:rPr>
          <w:vertAlign w:val="superscript"/>
        </w:rPr>
      </w:pPr>
    </w:p>
    <w:p w:rsidR="004F761A" w:rsidRPr="004F761A" w:rsidRDefault="004F761A" w:rsidP="00AD2E20">
      <w:pPr>
        <w:tabs>
          <w:tab w:val="center" w:leader="middleDot" w:pos="840"/>
          <w:tab w:val="left" w:pos="1276"/>
          <w:tab w:val="left" w:pos="5812"/>
          <w:tab w:val="center" w:leader="middleDot" w:pos="5954"/>
          <w:tab w:val="left" w:pos="8080"/>
        </w:tabs>
      </w:pPr>
    </w:p>
    <w:p w:rsidR="00264D33" w:rsidRDefault="009F2B44" w:rsidP="009F2B44">
      <w:pPr>
        <w:tabs>
          <w:tab w:val="center" w:leader="middleDot" w:pos="5954"/>
          <w:tab w:val="left" w:pos="7513"/>
          <w:tab w:val="left" w:pos="7938"/>
        </w:tabs>
      </w:pPr>
      <w:r>
        <w:rPr>
          <w:rFonts w:hint="eastAsia"/>
        </w:rPr>
        <w:tab/>
      </w:r>
      <w:r w:rsidR="00264D33">
        <w:rPr>
          <w:rFonts w:hint="eastAsia"/>
        </w:rPr>
        <w:t>窗前明月光</w:t>
      </w:r>
    </w:p>
    <w:p w:rsidR="00264D33" w:rsidRDefault="009F2B44" w:rsidP="009F2B44">
      <w:pPr>
        <w:tabs>
          <w:tab w:val="center" w:leader="middleDot" w:pos="5954"/>
        </w:tabs>
      </w:pPr>
      <w:r>
        <w:rPr>
          <w:rFonts w:hint="eastAsia"/>
        </w:rPr>
        <w:tab/>
      </w:r>
      <w:r w:rsidR="00264D33">
        <w:rPr>
          <w:rFonts w:hint="eastAsia"/>
        </w:rPr>
        <w:t>疑是地上霜</w:t>
      </w:r>
    </w:p>
    <w:p w:rsidR="00264D33" w:rsidRDefault="00264D33" w:rsidP="009F2B44">
      <w:pPr>
        <w:tabs>
          <w:tab w:val="left" w:pos="840"/>
          <w:tab w:val="left" w:pos="5812"/>
          <w:tab w:val="left" w:pos="5954"/>
          <w:tab w:val="left" w:pos="7938"/>
        </w:tabs>
      </w:pPr>
      <w:r>
        <w:rPr>
          <w:rFonts w:hint="eastAsia"/>
        </w:rPr>
        <w:t>举头望明月</w:t>
      </w:r>
    </w:p>
    <w:p w:rsidR="00264D33" w:rsidRPr="00264D33" w:rsidRDefault="00264D33" w:rsidP="009F2B44">
      <w:pPr>
        <w:tabs>
          <w:tab w:val="left" w:pos="840"/>
          <w:tab w:val="left" w:pos="5812"/>
          <w:tab w:val="left" w:pos="5954"/>
          <w:tab w:val="left" w:pos="7938"/>
        </w:tabs>
      </w:pPr>
      <w:r>
        <w:rPr>
          <w:rFonts w:hint="eastAsia"/>
        </w:rPr>
        <w:t>低头思故乡</w:t>
      </w:r>
    </w:p>
    <w:p w:rsidR="000B5070" w:rsidRDefault="00760CEF" w:rsidP="00DB4CC8">
      <w:r>
        <w:rPr>
          <w:noProof/>
        </w:rPr>
        <w:lastRenderedPageBreak/>
        <mc:AlternateContent>
          <mc:Choice Requires="wpc">
            <w:drawing>
              <wp:inline distT="0" distB="0" distL="0" distR="0" wp14:anchorId="4C94BA65" wp14:editId="00BF980D">
                <wp:extent cx="5276850" cy="1028701"/>
                <wp:effectExtent l="0" t="0" r="0" b="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圆角矩形 6"/>
                        <wps:cNvSpPr/>
                        <wps:spPr>
                          <a:xfrm>
                            <a:off x="314325" y="133350"/>
                            <a:ext cx="866775" cy="581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0CEF" w:rsidRDefault="00760CEF" w:rsidP="00760CEF">
                              <w:pPr>
                                <w:jc w:val="center"/>
                              </w:pPr>
                              <w:proofErr w:type="gramStart"/>
                              <w:r>
                                <w:rPr>
                                  <w:rFonts w:hint="eastAsia"/>
                                </w:rP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圆角矩形 7"/>
                        <wps:cNvSpPr/>
                        <wps:spPr>
                          <a:xfrm>
                            <a:off x="1704975" y="133350"/>
                            <a:ext cx="16002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0CEF" w:rsidRDefault="00760CEF" w:rsidP="00760CEF">
                              <w:pPr>
                                <w:jc w:val="center"/>
                              </w:pPr>
                              <w:proofErr w:type="gramStart"/>
                              <w:r>
                                <w:rPr>
                                  <w:rFonts w:hint="eastAsia"/>
                                </w:rPr>
                                <w:t>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圆角矩形 8"/>
                        <wps:cNvSpPr/>
                        <wps:spPr>
                          <a:xfrm>
                            <a:off x="3819525" y="276225"/>
                            <a:ext cx="1095375" cy="50482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0CEF" w:rsidRDefault="00760CEF" w:rsidP="00760CEF">
                              <w:pPr>
                                <w:jc w:val="center"/>
                              </w:pPr>
                              <w:proofErr w:type="gramStart"/>
                              <w:r>
                                <w:rPr>
                                  <w:rFonts w:hint="eastAsia"/>
                                </w:rPr>
                                <w:t>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直接箭头连接符 9"/>
                        <wps:cNvCnPr>
                          <a:endCxn id="7" idx="1"/>
                        </wps:cNvCnPr>
                        <wps:spPr>
                          <a:xfrm>
                            <a:off x="1247775" y="419100"/>
                            <a:ext cx="457200"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wps:spPr>
                          <a:xfrm flipV="1">
                            <a:off x="3419475" y="523875"/>
                            <a:ext cx="29527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5" o:spid="_x0000_s1026" editas="canvas" style="width:415.5pt;height:81pt;mso-position-horizontal-relative:char;mso-position-vertical-relative:line" coordsize="52768,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68;height:10287;visibility:visible;mso-wrap-style:square">
                  <v:fill o:detectmouseclick="t"/>
                  <v:path o:connecttype="none"/>
                </v:shape>
                <v:roundrect id="圆角矩形 6" o:spid="_x0000_s1028" style="position:absolute;left:3143;top:1333;width:8668;height:5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Y1T7wA&#10;AADaAAAADwAAAGRycy9kb3ducmV2LnhtbESPzQrCMBCE74LvEFbwIpqqIFqNIoI/V1sfYGnWtths&#10;SpNqfXsjCB6HmfmG2ew6U4knNa60rGA6iUAQZ1aXnCu4pcfxEoTzyBory6TgTQ52235vg7G2L77S&#10;M/G5CBB2MSoovK9jKV1WkEE3sTVx8O62MeiDbHKpG3wFuKnkLIoW0mDJYaHAmg4FZY+kNQpW7fmd&#10;lPI+T9GP2hPZVYK5Vmo46PZrEJ46/w//2hetYAH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0NjVPvAAAANoAAAAPAAAAAAAAAAAAAAAAAJgCAABkcnMvZG93bnJldi54&#10;bWxQSwUGAAAAAAQABAD1AAAAgQMAAAAA&#10;" fillcolor="#4f81bd [3204]" strokecolor="#243f60 [1604]" strokeweight="2pt">
                  <v:textbox>
                    <w:txbxContent>
                      <w:p w:rsidR="00760CEF" w:rsidRDefault="00760CEF" w:rsidP="00760CEF">
                        <w:pPr>
                          <w:jc w:val="center"/>
                        </w:pPr>
                        <w:r>
                          <w:rPr>
                            <w:rFonts w:hint="eastAsia"/>
                          </w:rPr>
                          <w:t>a</w:t>
                        </w:r>
                      </w:p>
                    </w:txbxContent>
                  </v:textbox>
                </v:roundrect>
                <v:roundrect id="圆角矩形 7" o:spid="_x0000_s1029" style="position:absolute;left:17049;top:1333;width:16002;height:6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qQ1L0A&#10;AADaAAAADwAAAGRycy9kb3ducmV2LnhtbESPzQrCMBCE74LvEFbwIpqq4E81igj+XK0+wNKsbbHZ&#10;lCbV+vZGEDwOM/MNs962phRPql1hWcF4FIEgTq0uOFNwux6GCxDOI2ssLZOCNznYbrqdNcbavvhC&#10;z8RnIkDYxagg976KpXRpTgbdyFbEwbvb2qAPss6krvEV4KaUkyiaSYMFh4UcK9rnlD6SxihYNqd3&#10;Usj79Ip+0BzJLhPMtFL9XrtbgfDU+n/41z5rBX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3qQ1L0AAADaAAAADwAAAAAAAAAAAAAAAACYAgAAZHJzL2Rvd25yZXYu&#10;eG1sUEsFBgAAAAAEAAQA9QAAAIIDAAAAAA==&#10;" fillcolor="#4f81bd [3204]" strokecolor="#243f60 [1604]" strokeweight="2pt">
                  <v:textbox>
                    <w:txbxContent>
                      <w:p w:rsidR="00760CEF" w:rsidRDefault="00760CEF" w:rsidP="00760CEF">
                        <w:pPr>
                          <w:jc w:val="center"/>
                        </w:pPr>
                        <w:r>
                          <w:rPr>
                            <w:rFonts w:hint="eastAsia"/>
                          </w:rPr>
                          <w:t>b</w:t>
                        </w:r>
                      </w:p>
                    </w:txbxContent>
                  </v:textbox>
                </v:roundrect>
                <v:roundrect id="圆角矩形 8" o:spid="_x0000_s1030" style="position:absolute;left:38195;top:2762;width:10954;height:5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UEproA&#10;AADaAAAADwAAAGRycy9kb3ducmV2LnhtbERPSwrCMBDdC94hjOBGNFVBtDYVEfxsrR5gaMa22ExK&#10;k2q9vVkILh/vn+x6U4sXta6yrGA+i0AQ51ZXXCi4347TNQjnkTXWlknBhxzs0uEgwVjbN1/plflC&#10;hBB2MSoovW9iKV1ekkE3sw1x4B62NegDbAupW3yHcFPLRRStpMGKQ0OJDR1Kyp9ZZxRsuvMnq+Rj&#10;eUM/6U5kNxkWWqnxqN9vQXjq/V/8c1+0grA1XAk3QKZf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KuUEproAAADaAAAADwAAAAAAAAAAAAAAAACYAgAAZHJzL2Rvd25yZXYueG1s&#10;UEsFBgAAAAAEAAQA9QAAAH8DAAAAAA==&#10;" fillcolor="#4f81bd [3204]" strokecolor="#243f60 [1604]" strokeweight="2pt">
                  <v:textbox>
                    <w:txbxContent>
                      <w:p w:rsidR="00760CEF" w:rsidRDefault="00760CEF" w:rsidP="00760CEF">
                        <w:pPr>
                          <w:jc w:val="center"/>
                        </w:pPr>
                        <w:r>
                          <w:rPr>
                            <w:rFonts w:hint="eastAsia"/>
                          </w:rPr>
                          <w:t>c</w:t>
                        </w:r>
                      </w:p>
                    </w:txbxContent>
                  </v:textbox>
                </v:roundrect>
                <v:shapetype id="_x0000_t32" coordsize="21600,21600" o:spt="32" o:oned="t" path="m,l21600,21600e" filled="f">
                  <v:path arrowok="t" fillok="f" o:connecttype="none"/>
                  <o:lock v:ext="edit" shapetype="t"/>
                </v:shapetype>
                <v:shape id="直接箭头连接符 9" o:spid="_x0000_s1031" type="#_x0000_t32" style="position:absolute;left:12477;top:4191;width:4572;height: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um6HDAAAA2gAAAA8AAAAAAAAAAAAA&#10;AAAAoQIAAGRycy9kb3ducmV2LnhtbFBLBQYAAAAABAAEAPkAAACRAwAAAAA=&#10;" strokecolor="#4579b8 [3044]">
                  <v:stroke endarrow="open"/>
                </v:shape>
                <v:shape id="直接箭头连接符 10" o:spid="_x0000_s1032" type="#_x0000_t32" style="position:absolute;left:34194;top:5238;width:2953;height: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Z12MQAAADbAAAADwAAAGRycy9kb3ducmV2LnhtbESPTWvCQBCG70L/wzKF3nTTolKiq0hL&#10;oSIosQXxNmanSWh2NuxuTfrvOwehtxnm/XhmuR5cq64UYuPZwOMkA0VcettwZeDz4238DComZIut&#10;ZzLwSxHWq7vREnPrey7oekyVkhCOORqoU+pyrWNZk8M48R2x3L58cJhkDZW2AXsJd61+yrK5dtiw&#10;NNTY0UtN5ffxx0nJ67SY7U67y5SKzaG/bM/7FM7GPNwPmwWoREP6F9/c71bwhV5+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nXYxAAAANsAAAAPAAAAAAAAAAAA&#10;AAAAAKECAABkcnMvZG93bnJldi54bWxQSwUGAAAAAAQABAD5AAAAkgMAAAAA&#10;" strokecolor="#4579b8 [3044]">
                  <v:stroke endarrow="open"/>
                </v:shape>
                <w10:anchorlock/>
              </v:group>
            </w:pict>
          </mc:Fallback>
        </mc:AlternateContent>
      </w:r>
    </w:p>
    <w:p w:rsidR="004B075A" w:rsidRDefault="00F92DF8" w:rsidP="00DB4CC8">
      <w:r>
        <w:rPr>
          <w:rFonts w:hint="eastAsia"/>
          <w:noProof/>
        </w:rPr>
        <w:drawing>
          <wp:inline distT="0" distB="0" distL="0" distR="0" wp14:anchorId="5138D8A7" wp14:editId="0CDC65C6">
            <wp:extent cx="1543050" cy="1972093"/>
            <wp:effectExtent l="0" t="0" r="0" b="9525"/>
            <wp:docPr id="11" name="图片 11" descr="C:\Program Files (x86)\Microsoft Office\MEDIA\CAGCAT10\j009007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090070.w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43050" cy="1972093"/>
                    </a:xfrm>
                    <a:prstGeom prst="rect">
                      <a:avLst/>
                    </a:prstGeom>
                    <a:noFill/>
                    <a:ln>
                      <a:noFill/>
                    </a:ln>
                  </pic:spPr>
                </pic:pic>
              </a:graphicData>
            </a:graphic>
          </wp:inline>
        </w:drawing>
      </w:r>
      <w:r w:rsidR="004B075A">
        <w:rPr>
          <w:noProof/>
        </w:rPr>
        <w:drawing>
          <wp:inline distT="0" distB="0" distL="0" distR="0" wp14:anchorId="7E391978" wp14:editId="6F9307CD">
            <wp:extent cx="1763771" cy="1514475"/>
            <wp:effectExtent l="0" t="0" r="8255" b="0"/>
            <wp:docPr id="2" name="图片 2" descr="C:\Program Files (x86)\Microsoft Office\MEDIA\CAGCAT10\j009038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Microsoft Office\MEDIA\CAGCAT10\j0090386.w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63771" cy="1514475"/>
                    </a:xfrm>
                    <a:prstGeom prst="rect">
                      <a:avLst/>
                    </a:prstGeom>
                    <a:noFill/>
                    <a:ln>
                      <a:noFill/>
                    </a:ln>
                  </pic:spPr>
                </pic:pic>
              </a:graphicData>
            </a:graphic>
          </wp:inline>
        </w:drawing>
      </w:r>
    </w:p>
    <w:p w:rsidR="000A27A8" w:rsidRDefault="006F41BE" w:rsidP="000A27A8">
      <w:pPr>
        <w:jc w:val="right"/>
        <w:rPr>
          <w:rFonts w:hint="eastAsia"/>
        </w:rPr>
      </w:pPr>
      <w:r>
        <w:rPr>
          <w:noProof/>
        </w:rPr>
        <mc:AlternateContent>
          <mc:Choice Requires="wpg">
            <w:drawing>
              <wp:anchor distT="0" distB="0" distL="114300" distR="114300" simplePos="0" relativeHeight="251661312" behindDoc="0" locked="0" layoutInCell="1" allowOverlap="1" wp14:anchorId="753D0A50" wp14:editId="41C1A256">
                <wp:simplePos x="0" y="0"/>
                <wp:positionH relativeFrom="column">
                  <wp:posOffset>-47625</wp:posOffset>
                </wp:positionH>
                <wp:positionV relativeFrom="paragraph">
                  <wp:posOffset>108585</wp:posOffset>
                </wp:positionV>
                <wp:extent cx="3619500" cy="2381250"/>
                <wp:effectExtent l="0" t="0" r="0" b="19050"/>
                <wp:wrapNone/>
                <wp:docPr id="355" name="组合 355"/>
                <wp:cNvGraphicFramePr/>
                <a:graphic xmlns:a="http://schemas.openxmlformats.org/drawingml/2006/main">
                  <a:graphicData uri="http://schemas.microsoft.com/office/word/2010/wordprocessingGroup">
                    <wpg:wgp>
                      <wpg:cNvGrpSpPr/>
                      <wpg:grpSpPr>
                        <a:xfrm>
                          <a:off x="0" y="0"/>
                          <a:ext cx="3619500" cy="2381250"/>
                          <a:chOff x="0" y="0"/>
                          <a:chExt cx="3619500" cy="2381250"/>
                        </a:xfrm>
                      </wpg:grpSpPr>
                      <wps:wsp>
                        <wps:cNvPr id="307" name="文本框 2"/>
                        <wps:cNvSpPr txBox="1">
                          <a:spLocks noChangeArrowheads="1"/>
                        </wps:cNvSpPr>
                        <wps:spPr bwMode="auto">
                          <a:xfrm>
                            <a:off x="1457325" y="2085975"/>
                            <a:ext cx="733425" cy="295275"/>
                          </a:xfrm>
                          <a:prstGeom prst="rect">
                            <a:avLst/>
                          </a:prstGeom>
                          <a:solidFill>
                            <a:srgbClr val="FFFFFF"/>
                          </a:solidFill>
                          <a:ln w="9525">
                            <a:solidFill>
                              <a:srgbClr val="000000"/>
                            </a:solidFill>
                            <a:miter lim="800000"/>
                            <a:headEnd/>
                            <a:tailEnd/>
                          </a:ln>
                        </wps:spPr>
                        <wps:txbx>
                          <w:txbxContent>
                            <w:p w:rsidR="006A1331" w:rsidRDefault="006A1331">
                              <w:r>
                                <w:rPr>
                                  <w:rFonts w:hint="eastAsia"/>
                                </w:rPr>
                                <w:t>2021/4/4</w:t>
                              </w:r>
                            </w:p>
                          </w:txbxContent>
                        </wps:txbx>
                        <wps:bodyPr rot="0" vert="horz" wrap="square" lIns="91440" tIns="45720" rIns="91440" bIns="45720" anchor="t" anchorCtr="0">
                          <a:spAutoFit/>
                        </wps:bodyPr>
                      </wps:wsp>
                      <wpg:grpSp>
                        <wpg:cNvPr id="354" name="组合 354"/>
                        <wpg:cNvGrpSpPr/>
                        <wpg:grpSpPr>
                          <a:xfrm>
                            <a:off x="0" y="0"/>
                            <a:ext cx="3619500" cy="2000250"/>
                            <a:chOff x="0" y="0"/>
                            <a:chExt cx="3619500" cy="2000250"/>
                          </a:xfrm>
                        </wpg:grpSpPr>
                        <pic:pic xmlns:pic="http://schemas.openxmlformats.org/drawingml/2006/picture">
                          <pic:nvPicPr>
                            <pic:cNvPr id="3" name="图片 3" descr="C:\Program Files (x86)\Microsoft Office\MEDIA\CAGCAT10\j0090386.wmf"/>
                            <pic:cNvPicPr>
                              <a:picLocks noChangeAspect="1"/>
                            </pic:cNvPicPr>
                          </pic:nvPicPr>
                          <pic:blipFill rotWithShape="1">
                            <a:blip r:embed="rId18" cstate="print">
                              <a:extLst>
                                <a:ext uri="{28A0092B-C50C-407E-A947-70E740481C1C}">
                                  <a14:useLocalDpi xmlns:a14="http://schemas.microsoft.com/office/drawing/2010/main" val="0"/>
                                </a:ext>
                              </a:extLst>
                            </a:blip>
                            <a:srcRect l="28269" r="4946" b="13580"/>
                            <a:stretch/>
                          </pic:blipFill>
                          <pic:spPr bwMode="auto">
                            <a:xfrm>
                              <a:off x="1819275" y="0"/>
                              <a:ext cx="1800225" cy="20002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 name="图片 1" descr="C:\Program Files (x86)\Microsoft Office\MEDIA\CAGCAT10\j0157763.wmf"/>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90700" cy="1809750"/>
                            </a:xfrm>
                            <a:prstGeom prst="rect">
                              <a:avLst/>
                            </a:prstGeom>
                            <a:noFill/>
                            <a:ln>
                              <a:noFill/>
                            </a:ln>
                          </pic:spPr>
                        </pic:pic>
                      </wpg:grpSp>
                    </wpg:wgp>
                  </a:graphicData>
                </a:graphic>
              </wp:anchor>
            </w:drawing>
          </mc:Choice>
          <mc:Fallback>
            <w:pict>
              <v:group id="组合 355" o:spid="_x0000_s1033" style="position:absolute;left:0;text-align:left;margin-left:-3.75pt;margin-top:8.55pt;width:285pt;height:187.5pt;z-index:251661312;mso-position-horizontal-relative:text;mso-position-vertical-relative:text" coordsize="36195,2381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">
                <v:shapetype id="_x0000_t202" coordsize="21600,21600" o:spt="202" path="m,l,21600r21600,l21600,xe">
                  <v:stroke joinstyle="miter"/>
                  <v:path gradientshapeok="t" o:connecttype="rect"/>
                </v:shapetype>
                <v:shape id="文本框 2" o:spid="_x0000_s1034" type="#_x0000_t202" style="position:absolute;left:14573;top:20859;width:733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37LMYA&#10;AADcAAAADwAAAGRycy9kb3ducmV2LnhtbESPT2sCMRTE74V+h/AK3jTbirZsjSKK0Jt/Wijenslz&#10;s7h52W7SdfXTG6HQ4zAzv2Ems85VoqUmlJ4VPA8yEMTam5ILBV+fq/4biBCRDVaeScGFAsymjw8T&#10;zI0/85baXSxEgnDIUYGNsc6lDNqSwzDwNXHyjr5xGJNsCmkaPCe4q+RLlo2lw5LTgsWaFpb0affr&#10;FITl5qfWx83hZM3lul62I/292ivVe+rm7yAidfE//Nf+MAqG2Svcz6Qj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37LMYAAADcAAAADwAAAAAAAAAAAAAAAACYAgAAZHJz&#10;L2Rvd25yZXYueG1sUEsFBgAAAAAEAAQA9QAAAIsDAAAAAA==&#10;">
                  <v:textbox style="mso-fit-shape-to-text:t">
                    <w:txbxContent>
                      <w:p w:rsidR="006A1331" w:rsidRDefault="006A1331">
                        <w:r>
                          <w:rPr>
                            <w:rFonts w:hint="eastAsia"/>
                          </w:rPr>
                          <w:t>2021/4/4</w:t>
                        </w:r>
                      </w:p>
                    </w:txbxContent>
                  </v:textbox>
                </v:shape>
                <v:group id="组合 354" o:spid="_x0000_s1035" style="position:absolute;width:36195;height:20002" coordsize="36195,2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36" type="#_x0000_t75" style="position:absolute;left:18192;width:18003;height:200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c/q2fCAAAA2gAAAA8AAABkcnMvZG93bnJldi54bWxEj8FqwzAQRO+F/oPYQm+NnBqS4EYJoaW0&#10;gVzi9AMWa22ZWCsjKY7691UhkOMwM2+Y9TbZQUzkQ+9YwXxWgCBunO65U/Bz+nxZgQgRWePgmBT8&#10;UoDt5vFhjZV2Vz7SVMdOZAiHChWYGMdKytAYshhmbiTOXuu8xZil76T2eM1wO8jXolhIiz3nBYMj&#10;vRtqzvXFKkhxYS6+a5e7tjzUX/vy+HGYklLPT2n3BiJSivfwrf2tFZTwfyXfALn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HP6tnwgAAANoAAAAPAAAAAAAAAAAAAAAAAJ8C&#10;AABkcnMvZG93bnJldi54bWxQSwUGAAAAAAQABAD3AAAAjgMAAAAA&#10;">
                    <v:imagedata r:id="rId20" o:title="j0090386" cropbottom="8900f" cropleft="18526f" cropright="3241f"/>
                    <v:path arrowok="t"/>
                  </v:shape>
                  <v:shape id="图片 1" o:spid="_x0000_s1037" type="#_x0000_t75" style="position:absolute;width:17907;height:180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1Rr9bBAAAA2gAAAA8AAABkcnMvZG93bnJldi54bWxET0trwkAQvhf8D8sIXopulFJC6iol4KO3&#10;VkWvQ3aapGZnw+6apP++KxQ8DR/fc5brwTSiI+drywrmswQEcWF1zaWC03EzTUH4gKyxsUwKfsnD&#10;ejV6WmKmbc9f1B1CKWII+wwVVCG0mZS+qMign9mWOHLf1hkMEbpSaod9DDeNXCTJqzRYc2yosKW8&#10;ouJ6uBkFmF5OR39uX36er/nHZ3qRW9p1Sk3Gw/sbiEBDeIj/3Xsd58P9lfuVq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1Rr9bBAAAA2gAAAA8AAAAAAAAAAAAAAAAAnwIA&#10;AGRycy9kb3ducmV2LnhtbFBLBQYAAAAABAAEAPcAAACNAwAAAAA=&#10;">
                    <v:imagedata r:id="rId21" o:title="j0157763"/>
                    <v:path arrowok="t"/>
                  </v:shape>
                </v:group>
              </v:group>
            </w:pict>
          </mc:Fallback>
        </mc:AlternateContent>
      </w:r>
      <w:r w:rsidR="000A27A8">
        <w:rPr>
          <w:rFonts w:hint="eastAsia"/>
        </w:rPr>
        <w:t>2019</w:t>
      </w:r>
      <w:r w:rsidR="000A27A8">
        <w:rPr>
          <w:rFonts w:hint="eastAsia"/>
        </w:rPr>
        <w:t>年</w:t>
      </w:r>
      <w:r w:rsidR="000A27A8">
        <w:rPr>
          <w:rFonts w:hint="eastAsia"/>
        </w:rPr>
        <w:t>10</w:t>
      </w:r>
      <w:r w:rsidR="000A27A8">
        <w:rPr>
          <w:rFonts w:hint="eastAsia"/>
        </w:rPr>
        <w:t>月</w:t>
      </w:r>
      <w:r w:rsidR="000A27A8">
        <w:rPr>
          <w:rFonts w:hint="eastAsia"/>
        </w:rPr>
        <w:t>20</w:t>
      </w:r>
      <w:r w:rsidR="000A27A8">
        <w:rPr>
          <w:rFonts w:hint="eastAsia"/>
        </w:rPr>
        <w:t>日星期日</w:t>
      </w:r>
    </w:p>
    <w:p w:rsidR="006A1331" w:rsidRDefault="006A1331" w:rsidP="000A27A8">
      <w:pPr>
        <w:jc w:val="right"/>
      </w:pPr>
    </w:p>
    <w:p w:rsidR="00E730E3" w:rsidRDefault="00E730E3">
      <w:pPr>
        <w:rPr>
          <w:rFonts w:hint="eastAsia"/>
        </w:rPr>
      </w:pPr>
    </w:p>
    <w:p w:rsidR="006F41BE" w:rsidRDefault="006F41BE">
      <w:pPr>
        <w:rPr>
          <w:rFonts w:hint="eastAsia"/>
        </w:rPr>
      </w:pPr>
    </w:p>
    <w:p w:rsidR="006F41BE" w:rsidRDefault="006F41BE">
      <w:pPr>
        <w:rPr>
          <w:rFonts w:hint="eastAsia"/>
        </w:rPr>
      </w:pPr>
    </w:p>
    <w:p w:rsidR="006F41BE" w:rsidRDefault="006F41BE">
      <w:pPr>
        <w:rPr>
          <w:rFonts w:hint="eastAsia"/>
        </w:rPr>
      </w:pPr>
    </w:p>
    <w:p w:rsidR="006F41BE" w:rsidRDefault="006F41BE">
      <w:pPr>
        <w:rPr>
          <w:rFonts w:hint="eastAsia"/>
        </w:rPr>
      </w:pPr>
    </w:p>
    <w:p w:rsidR="006F41BE" w:rsidRDefault="006F41BE">
      <w:pPr>
        <w:rPr>
          <w:rFonts w:hint="eastAsia"/>
        </w:rPr>
      </w:pPr>
    </w:p>
    <w:p w:rsidR="006F41BE" w:rsidRDefault="006F41BE">
      <w:pPr>
        <w:rPr>
          <w:rFonts w:hint="eastAsia"/>
        </w:rPr>
      </w:pPr>
    </w:p>
    <w:p w:rsidR="006F41BE" w:rsidRDefault="006F41BE">
      <w:pPr>
        <w:rPr>
          <w:rFonts w:hint="eastAsia"/>
        </w:rPr>
      </w:pPr>
    </w:p>
    <w:p w:rsidR="006F41BE" w:rsidRDefault="006F41BE">
      <w:pPr>
        <w:rPr>
          <w:rFonts w:hint="eastAsia"/>
        </w:rPr>
      </w:pPr>
    </w:p>
    <w:p w:rsidR="006F41BE" w:rsidRDefault="006F41BE">
      <w:pPr>
        <w:rPr>
          <w:rFonts w:hint="eastAsia"/>
        </w:rPr>
      </w:pPr>
    </w:p>
    <w:p w:rsidR="006F41BE" w:rsidRDefault="006F41BE">
      <w:pPr>
        <w:rPr>
          <w:rFonts w:hint="eastAsia"/>
        </w:rPr>
      </w:pPr>
    </w:p>
    <w:p w:rsidR="006F41BE" w:rsidRDefault="006F41BE">
      <w:pPr>
        <w:rPr>
          <w:rFonts w:hint="eastAsia"/>
        </w:rPr>
      </w:pPr>
    </w:p>
    <w:p w:rsidR="006F41BE" w:rsidRDefault="006F41BE">
      <w:pPr>
        <w:rPr>
          <w:rFonts w:hint="eastAsia"/>
        </w:rPr>
      </w:pPr>
    </w:p>
    <w:p w:rsidR="006F41BE" w:rsidRDefault="006F41BE">
      <w:pPr>
        <w:rPr>
          <w:rFonts w:hint="eastAsia"/>
        </w:rPr>
      </w:pPr>
    </w:p>
    <w:p w:rsidR="006F41BE" w:rsidRDefault="006F41BE">
      <w:pPr>
        <w:rPr>
          <w:rFonts w:hint="eastAsia"/>
        </w:rPr>
      </w:pPr>
      <w:r>
        <w:rPr>
          <w:rFonts w:hint="eastAsia"/>
        </w:rPr>
        <w:t>尊敬的</w:t>
      </w:r>
      <w:r>
        <w:rPr>
          <w:rFonts w:hint="eastAsia"/>
        </w:rPr>
        <w:t>:</w:t>
      </w:r>
    </w:p>
    <w:p w:rsidR="006F41BE" w:rsidRPr="00DB4CC8" w:rsidRDefault="006F41BE">
      <w:r>
        <w:rPr>
          <w:rFonts w:hint="eastAsia"/>
        </w:rPr>
        <w:tab/>
      </w:r>
      <w:r>
        <w:rPr>
          <w:rFonts w:hint="eastAsia"/>
        </w:rPr>
        <w:t>请你阿斯蒂芬</w:t>
      </w:r>
      <w:bookmarkStart w:id="43" w:name="_GoBack"/>
      <w:bookmarkEnd w:id="43"/>
    </w:p>
    <w:sectPr w:rsidR="006F41BE" w:rsidRPr="00DB4CC8" w:rsidSect="00BE6FAA">
      <w:footnotePr>
        <w:pos w:val="beneathText"/>
      </w:footnotePr>
      <w:type w:val="continuous"/>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Users" w:date="2021-04-03T15:12:00Z" w:initials="U">
    <w:p w:rsidR="00BD6373" w:rsidRDefault="00BD6373">
      <w:pPr>
        <w:pStyle w:val="af0"/>
      </w:pPr>
      <w:r>
        <w:rPr>
          <w:rStyle w:val="af"/>
        </w:rPr>
        <w:annotationRef/>
      </w:r>
      <w:r>
        <w:rPr>
          <w:rFonts w:hint="eastAsia"/>
        </w:rPr>
        <w:t>对其解释</w:t>
      </w:r>
    </w:p>
    <w:p w:rsidR="00BD6373" w:rsidRDefault="00BD6373">
      <w:pPr>
        <w:pStyle w:val="af0"/>
      </w:pPr>
    </w:p>
  </w:comment>
  <w:comment w:id="42" w:author="Users" w:date="2019-10-20T17:44:00Z" w:initials="U">
    <w:p w:rsidR="00424722" w:rsidRDefault="00424722">
      <w:pPr>
        <w:pStyle w:val="af0"/>
      </w:pPr>
      <w:r>
        <w:rPr>
          <w:rStyle w:val="af"/>
        </w:rPr>
        <w:annotationRef/>
      </w:r>
      <w:r>
        <w:rPr>
          <w:rFonts w:hint="eastAsia"/>
        </w:rPr>
        <w:t>你好吗</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CC2" w:rsidRDefault="003F0CC2" w:rsidP="00AE5A10">
      <w:r>
        <w:separator/>
      </w:r>
    </w:p>
  </w:endnote>
  <w:endnote w:type="continuationSeparator" w:id="0">
    <w:p w:rsidR="003F0CC2" w:rsidRDefault="003F0CC2" w:rsidP="00AE5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3B2" w:rsidRPr="008F03B2" w:rsidRDefault="008F03B2" w:rsidP="00AB25BC">
    <w:pPr>
      <w:pStyle w:val="a7"/>
      <w:wordWrap w:val="0"/>
      <w:jc w:val="right"/>
      <w:rPr>
        <w:sz w:val="26"/>
      </w:rPr>
    </w:pPr>
    <w:r w:rsidRPr="008F03B2">
      <w:rPr>
        <w:sz w:val="26"/>
      </w:rPr>
      <w:fldChar w:fldCharType="begin"/>
    </w:r>
    <w:r w:rsidRPr="008F03B2">
      <w:rPr>
        <w:sz w:val="26"/>
      </w:rPr>
      <w:instrText>PAGE   \* MERGEFORMAT</w:instrText>
    </w:r>
    <w:r w:rsidRPr="008F03B2">
      <w:rPr>
        <w:sz w:val="26"/>
      </w:rPr>
      <w:fldChar w:fldCharType="separate"/>
    </w:r>
    <w:r w:rsidR="006F41BE" w:rsidRPr="006F41BE">
      <w:rPr>
        <w:noProof/>
        <w:sz w:val="26"/>
        <w:lang w:val="zh-CN"/>
      </w:rPr>
      <w:t>6</w:t>
    </w:r>
    <w:r w:rsidRPr="008F03B2">
      <w:rPr>
        <w:sz w:val="26"/>
      </w:rPr>
      <w:fldChar w:fldCharType="end"/>
    </w:r>
    <w:r w:rsidR="000C495C">
      <w:rPr>
        <w:rFonts w:hint="eastAsia"/>
        <w:sz w:val="26"/>
      </w:rPr>
      <w:t>/</w:t>
    </w:r>
    <w:r w:rsidR="000C495C">
      <w:rPr>
        <w:sz w:val="26"/>
      </w:rPr>
      <w:fldChar w:fldCharType="begin"/>
    </w:r>
    <w:r w:rsidR="000C495C">
      <w:rPr>
        <w:sz w:val="26"/>
      </w:rPr>
      <w:instrText xml:space="preserve"> </w:instrText>
    </w:r>
    <w:r w:rsidR="00AB25BC">
      <w:rPr>
        <w:rFonts w:hint="eastAsia"/>
        <w:sz w:val="26"/>
      </w:rPr>
      <w:instrText xml:space="preserve"> =  </w:instrText>
    </w:r>
    <w:r w:rsidR="00AB25BC">
      <w:rPr>
        <w:sz w:val="26"/>
      </w:rPr>
      <w:fldChar w:fldCharType="begin"/>
    </w:r>
    <w:r w:rsidR="00AB25BC">
      <w:rPr>
        <w:sz w:val="26"/>
      </w:rPr>
      <w:instrText xml:space="preserve"> </w:instrText>
    </w:r>
    <w:r w:rsidR="00AB25BC">
      <w:rPr>
        <w:rFonts w:hint="eastAsia"/>
        <w:sz w:val="26"/>
      </w:rPr>
      <w:instrText xml:space="preserve">NUMPAGES  </w:instrText>
    </w:r>
    <w:r w:rsidR="00AB25BC">
      <w:rPr>
        <w:sz w:val="26"/>
      </w:rPr>
      <w:fldChar w:fldCharType="separate"/>
    </w:r>
    <w:r w:rsidR="006F41BE">
      <w:rPr>
        <w:noProof/>
        <w:sz w:val="26"/>
      </w:rPr>
      <w:instrText>8</w:instrText>
    </w:r>
    <w:r w:rsidR="00AB25BC">
      <w:rPr>
        <w:sz w:val="26"/>
      </w:rPr>
      <w:fldChar w:fldCharType="end"/>
    </w:r>
    <w:r w:rsidR="00AB25BC">
      <w:rPr>
        <w:rFonts w:hint="eastAsia"/>
        <w:sz w:val="26"/>
      </w:rPr>
      <w:instrText xml:space="preserve">  - 1  </w:instrText>
    </w:r>
    <w:r w:rsidR="000C495C">
      <w:rPr>
        <w:sz w:val="26"/>
      </w:rPr>
      <w:fldChar w:fldCharType="separate"/>
    </w:r>
    <w:r w:rsidR="006F41BE">
      <w:rPr>
        <w:noProof/>
        <w:sz w:val="26"/>
      </w:rPr>
      <w:t>7</w:t>
    </w:r>
    <w:r w:rsidR="000C495C">
      <w:rPr>
        <w:sz w:val="2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DCE" w:rsidRPr="00907DCE" w:rsidRDefault="007D59E7" w:rsidP="00907DCE">
    <w:pPr>
      <w:pStyle w:val="a7"/>
      <w:jc w:val="center"/>
      <w:rPr>
        <w:sz w:val="30"/>
      </w:rPr>
    </w:pPr>
    <w:r w:rsidRPr="007D59E7">
      <w:rPr>
        <w:sz w:val="30"/>
      </w:rPr>
      <w:fldChar w:fldCharType="begin"/>
    </w:r>
    <w:r w:rsidRPr="007D59E7">
      <w:rPr>
        <w:sz w:val="30"/>
      </w:rPr>
      <w:instrText>PAGE   \* MERGEFORMAT</w:instrText>
    </w:r>
    <w:r w:rsidRPr="007D59E7">
      <w:rPr>
        <w:sz w:val="30"/>
      </w:rPr>
      <w:fldChar w:fldCharType="separate"/>
    </w:r>
    <w:r w:rsidR="006A1331" w:rsidRPr="006A1331">
      <w:rPr>
        <w:noProof/>
        <w:sz w:val="30"/>
        <w:lang w:val="zh-CN"/>
      </w:rPr>
      <w:t>i</w:t>
    </w:r>
    <w:r w:rsidRPr="007D59E7">
      <w:rPr>
        <w:sz w:val="3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C5A" w:rsidRPr="00907DCE" w:rsidRDefault="007D59E7" w:rsidP="00907DCE">
    <w:pPr>
      <w:pStyle w:val="a7"/>
      <w:jc w:val="center"/>
      <w:rPr>
        <w:sz w:val="30"/>
      </w:rPr>
    </w:pPr>
    <w:r w:rsidRPr="007D59E7">
      <w:rPr>
        <w:sz w:val="30"/>
      </w:rPr>
      <w:fldChar w:fldCharType="begin"/>
    </w:r>
    <w:r w:rsidRPr="007D59E7">
      <w:rPr>
        <w:rFonts w:hint="eastAsia"/>
        <w:sz w:val="30"/>
      </w:rPr>
      <w:instrText>PAGE   \* MER</w:instrText>
    </w:r>
    <w:r w:rsidRPr="007D59E7">
      <w:rPr>
        <w:sz w:val="30"/>
      </w:rPr>
      <w:instrText>GEFORMAT</w:instrText>
    </w:r>
    <w:r w:rsidRPr="007D59E7">
      <w:rPr>
        <w:sz w:val="30"/>
      </w:rPr>
      <w:fldChar w:fldCharType="separate"/>
    </w:r>
    <w:r w:rsidR="006F41BE" w:rsidRPr="006F41BE">
      <w:rPr>
        <w:noProof/>
        <w:sz w:val="30"/>
        <w:lang w:val="zh-CN"/>
      </w:rPr>
      <w:t>5</w:t>
    </w:r>
    <w:r w:rsidRPr="007D59E7">
      <w:rPr>
        <w:sz w:val="30"/>
      </w:rPr>
      <w:fldChar w:fldCharType="end"/>
    </w:r>
    <w:r w:rsidR="000C495C">
      <w:rPr>
        <w:rFonts w:hint="eastAsia"/>
        <w:sz w:val="30"/>
      </w:rPr>
      <w:t>/</w:t>
    </w:r>
    <w:r w:rsidR="000C495C">
      <w:rPr>
        <w:sz w:val="30"/>
      </w:rPr>
      <w:fldChar w:fldCharType="begin"/>
    </w:r>
    <w:r w:rsidR="007E24D3">
      <w:rPr>
        <w:rFonts w:hint="eastAsia"/>
        <w:sz w:val="30"/>
      </w:rPr>
      <w:instrText xml:space="preserve"> =</w:instrText>
    </w:r>
    <w:r w:rsidR="000C495C">
      <w:rPr>
        <w:sz w:val="30"/>
      </w:rPr>
      <w:instrText xml:space="preserve"> </w:instrText>
    </w:r>
    <w:r w:rsidR="007E24D3">
      <w:rPr>
        <w:rFonts w:hint="eastAsia"/>
        <w:sz w:val="30"/>
      </w:rPr>
      <w:instrText xml:space="preserve"> </w:instrText>
    </w:r>
    <w:r w:rsidR="007E24D3">
      <w:rPr>
        <w:sz w:val="30"/>
      </w:rPr>
      <w:fldChar w:fldCharType="begin"/>
    </w:r>
    <w:r w:rsidR="007E24D3">
      <w:rPr>
        <w:sz w:val="30"/>
      </w:rPr>
      <w:instrText xml:space="preserve"> </w:instrText>
    </w:r>
    <w:r w:rsidR="007E24D3">
      <w:rPr>
        <w:rFonts w:hint="eastAsia"/>
        <w:sz w:val="30"/>
      </w:rPr>
      <w:instrText xml:space="preserve">NUMPAGES </w:instrText>
    </w:r>
    <w:r w:rsidR="007E24D3">
      <w:rPr>
        <w:sz w:val="30"/>
      </w:rPr>
      <w:fldChar w:fldCharType="separate"/>
    </w:r>
    <w:r w:rsidR="006F41BE">
      <w:rPr>
        <w:noProof/>
        <w:sz w:val="30"/>
      </w:rPr>
      <w:instrText>8</w:instrText>
    </w:r>
    <w:r w:rsidR="007E24D3">
      <w:rPr>
        <w:sz w:val="30"/>
      </w:rPr>
      <w:fldChar w:fldCharType="end"/>
    </w:r>
    <w:r w:rsidR="007E24D3">
      <w:rPr>
        <w:rFonts w:hint="eastAsia"/>
        <w:sz w:val="30"/>
      </w:rPr>
      <w:instrText xml:space="preserve">  -  1 </w:instrText>
    </w:r>
    <w:r w:rsidR="000C495C">
      <w:rPr>
        <w:sz w:val="30"/>
      </w:rPr>
      <w:fldChar w:fldCharType="separate"/>
    </w:r>
    <w:r w:rsidR="006F41BE">
      <w:rPr>
        <w:noProof/>
        <w:sz w:val="30"/>
      </w:rPr>
      <w:t>7</w:t>
    </w:r>
    <w:r w:rsidR="000C495C">
      <w:rPr>
        <w:sz w:val="3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F95" w:rsidRPr="00E10C8F" w:rsidRDefault="00E10C8F" w:rsidP="00E10C8F">
    <w:pPr>
      <w:pStyle w:val="a7"/>
      <w:jc w:val="center"/>
    </w:pPr>
    <w:r>
      <w:rPr>
        <w:rFonts w:hint="eastAsia"/>
      </w:rPr>
      <w:t>首页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CC2" w:rsidRDefault="003F0CC2" w:rsidP="00AE5A10">
      <w:r>
        <w:separator/>
      </w:r>
    </w:p>
  </w:footnote>
  <w:footnote w:type="continuationSeparator" w:id="0">
    <w:p w:rsidR="003F0CC2" w:rsidRDefault="003F0CC2" w:rsidP="00AE5A10">
      <w:r>
        <w:continuationSeparator/>
      </w:r>
    </w:p>
  </w:footnote>
  <w:footnote w:id="1">
    <w:p w:rsidR="00B44096" w:rsidRDefault="00B44096">
      <w:pPr>
        <w:pStyle w:val="aa"/>
      </w:pPr>
      <w:ins w:id="16" w:author="Users" w:date="2021-04-03T15:04:00Z">
        <w:r>
          <w:rPr>
            <w:rStyle w:val="ab"/>
          </w:rPr>
          <w:footnoteRef/>
        </w:r>
        <w:r>
          <w:t xml:space="preserve"> </w:t>
        </w:r>
        <w:proofErr w:type="spellStart"/>
        <w:r>
          <w:rPr>
            <w:rFonts w:hint="eastAsia"/>
          </w:rPr>
          <w:t>aaaa</w:t>
        </w:r>
      </w:ins>
      <w:proofErr w:type="spellEnd"/>
    </w:p>
  </w:footnote>
  <w:footnote w:id="2">
    <w:p w:rsidR="00B44096" w:rsidRPr="00B44096" w:rsidRDefault="00B44096">
      <w:pPr>
        <w:pStyle w:val="aa"/>
      </w:pPr>
      <w:ins w:id="18" w:author="Users" w:date="2021-04-03T15:04:00Z">
        <w:r>
          <w:rPr>
            <w:rStyle w:val="ab"/>
          </w:rPr>
          <w:footnoteRef/>
        </w:r>
        <w:r>
          <w:t xml:space="preserve"> </w:t>
        </w:r>
        <w:proofErr w:type="spellStart"/>
        <w:r>
          <w:rPr>
            <w:rFonts w:hint="eastAsia"/>
          </w:rPr>
          <w:t>bbbb</w:t>
        </w:r>
      </w:ins>
      <w:proofErr w:type="spellEnd"/>
    </w:p>
  </w:footnote>
  <w:footnote w:id="3">
    <w:p w:rsidR="00BD6373" w:rsidRDefault="00BD6373">
      <w:pPr>
        <w:pStyle w:val="aa"/>
      </w:pPr>
      <w:ins w:id="20" w:author="Users" w:date="2021-04-03T15:04:00Z">
        <w:r>
          <w:rPr>
            <w:rStyle w:val="ab"/>
          </w:rPr>
          <w:footnoteRef/>
        </w:r>
        <w:r>
          <w:t xml:space="preserve"> </w:t>
        </w:r>
      </w:ins>
    </w:p>
  </w:footnote>
  <w:footnote w:id="4">
    <w:p w:rsidR="00EB2F49" w:rsidRDefault="00EB2F49">
      <w:pPr>
        <w:pStyle w:val="aa"/>
      </w:pPr>
      <w:r w:rsidRPr="00EB2F49">
        <w:rPr>
          <w:rStyle w:val="ab"/>
          <w:sz w:val="30"/>
        </w:rPr>
        <w:footnoteRef/>
      </w:r>
      <w:r w:rsidRPr="00EB2F49">
        <w:rPr>
          <w:sz w:val="30"/>
        </w:rPr>
        <w:t xml:space="preserve"> </w:t>
      </w:r>
      <w:r>
        <w:rPr>
          <w:rFonts w:hint="eastAsia"/>
          <w:sz w:val="30"/>
        </w:rPr>
        <w:t>MS office</w:t>
      </w:r>
      <w:r w:rsidR="004B075A">
        <w:rPr>
          <w:rFonts w:hint="eastAsia"/>
          <w:sz w:val="30"/>
        </w:rPr>
        <w:t>s</w:t>
      </w:r>
    </w:p>
  </w:footnote>
  <w:footnote w:id="5">
    <w:p w:rsidR="00D56AB8" w:rsidRDefault="00D56AB8">
      <w:pPr>
        <w:pStyle w:val="aa"/>
        <w:rPr>
          <w:sz w:val="24"/>
        </w:rPr>
      </w:pPr>
      <w:r w:rsidRPr="00D56AB8">
        <w:rPr>
          <w:rStyle w:val="ab"/>
          <w:sz w:val="24"/>
        </w:rPr>
        <w:footnoteRef/>
      </w:r>
      <w:r w:rsidRPr="00D56AB8">
        <w:rPr>
          <w:sz w:val="24"/>
        </w:rPr>
        <w:t xml:space="preserve"> </w:t>
      </w:r>
      <w:proofErr w:type="spellStart"/>
      <w:r>
        <w:rPr>
          <w:rFonts w:hint="eastAsia"/>
          <w:sz w:val="24"/>
        </w:rPr>
        <w:t>Vue</w:t>
      </w:r>
      <w:proofErr w:type="spellEnd"/>
      <w:r>
        <w:rPr>
          <w:rFonts w:hint="eastAsia"/>
          <w:sz w:val="24"/>
        </w:rPr>
        <w:t xml:space="preserve"> die</w:t>
      </w:r>
    </w:p>
    <w:p w:rsidR="009948E4" w:rsidRDefault="009948E4">
      <w:pPr>
        <w:pStyle w:val="aa"/>
        <w:rPr>
          <w:sz w:val="24"/>
        </w:rPr>
      </w:pPr>
    </w:p>
    <w:p w:rsidR="00244B6C" w:rsidRDefault="00244B6C">
      <w:pPr>
        <w:pStyle w:val="aa"/>
        <w:rPr>
          <w:sz w:val="24"/>
        </w:rPr>
      </w:pPr>
    </w:p>
    <w:p w:rsidR="00244B6C" w:rsidRDefault="00244B6C">
      <w:pPr>
        <w:pStyle w:val="aa"/>
        <w:rPr>
          <w:sz w:val="24"/>
        </w:rPr>
      </w:pPr>
    </w:p>
    <w:p w:rsidR="00244B6C" w:rsidRDefault="00244B6C">
      <w:pPr>
        <w:pStyle w:val="aa"/>
        <w:rPr>
          <w:sz w:val="24"/>
        </w:rPr>
      </w:pPr>
    </w:p>
    <w:p w:rsidR="00244B6C" w:rsidRDefault="00244B6C">
      <w:pPr>
        <w:pStyle w:val="aa"/>
      </w:pPr>
    </w:p>
    <w:p w:rsidR="00244B6C" w:rsidRDefault="00244B6C">
      <w:pPr>
        <w:pStyle w:val="aa"/>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76D" w:rsidRDefault="006C776D">
    <w:pPr>
      <w:pStyle w:val="a6"/>
    </w:pPr>
    <w:r>
      <w:fldChar w:fldCharType="begin"/>
    </w:r>
    <w:r>
      <w:instrText xml:space="preserve"> STYLEREF  </w:instrText>
    </w:r>
    <w:r>
      <w:instrText>章标题</w:instrText>
    </w:r>
    <w:r>
      <w:instrText xml:space="preserve">  \* MERGEFORMAT </w:instrText>
    </w:r>
    <w:r>
      <w:fldChar w:fldCharType="separate"/>
    </w:r>
    <w:r w:rsidR="006F41BE">
      <w:rPr>
        <w:rFonts w:hint="eastAsia"/>
        <w:noProof/>
      </w:rPr>
      <w:t>第二章</w:t>
    </w:r>
    <w:r w:rsidR="006F41BE">
      <w:rPr>
        <w:rFonts w:hint="eastAsia"/>
        <w:noProof/>
      </w:rPr>
      <w:t xml:space="preserve"> </w:t>
    </w:r>
    <w:r w:rsidR="006F41BE">
      <w:rPr>
        <w:rFonts w:hint="eastAsia"/>
        <w:noProof/>
      </w:rPr>
      <w:t>介绍</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59B" w:rsidRDefault="00352993" w:rsidP="00672390">
    <w:pPr>
      <w:pStyle w:val="a6"/>
      <w:pBdr>
        <w:bottom w:val="none" w:sz="0" w:space="0" w:color="auto"/>
      </w:pBdr>
      <w:jc w:val="both"/>
    </w:pPr>
    <w:r>
      <w:rPr>
        <w:rFonts w:hint="eastAsia"/>
      </w:rPr>
      <w:tab/>
    </w:r>
    <w:r w:rsidR="006151E9">
      <w:rPr>
        <w:sz w:val="28"/>
      </w:rPr>
      <w:fldChar w:fldCharType="begin"/>
    </w:r>
    <w:r w:rsidR="006151E9">
      <w:rPr>
        <w:sz w:val="28"/>
      </w:rPr>
      <w:instrText xml:space="preserve"> </w:instrText>
    </w:r>
    <w:r w:rsidR="006151E9">
      <w:rPr>
        <w:rFonts w:hint="eastAsia"/>
        <w:sz w:val="28"/>
      </w:rPr>
      <w:instrText xml:space="preserve">STYLEREF  </w:instrText>
    </w:r>
    <w:r w:rsidR="006151E9">
      <w:rPr>
        <w:rFonts w:hint="eastAsia"/>
        <w:sz w:val="28"/>
      </w:rPr>
      <w:instrText>章标题</w:instrText>
    </w:r>
    <w:r w:rsidR="006151E9">
      <w:rPr>
        <w:rFonts w:hint="eastAsia"/>
        <w:sz w:val="28"/>
      </w:rPr>
      <w:instrText xml:space="preserve">  \* MERGEFORMAT</w:instrText>
    </w:r>
    <w:r w:rsidR="006151E9">
      <w:rPr>
        <w:sz w:val="28"/>
      </w:rPr>
      <w:instrText xml:space="preserve"> </w:instrText>
    </w:r>
    <w:r w:rsidR="006A1331">
      <w:rPr>
        <w:sz w:val="28"/>
      </w:rPr>
      <w:fldChar w:fldCharType="separate"/>
    </w:r>
    <w:r w:rsidR="006F41BE">
      <w:rPr>
        <w:rFonts w:hint="eastAsia"/>
        <w:noProof/>
        <w:sz w:val="28"/>
      </w:rPr>
      <w:t>第二章</w:t>
    </w:r>
    <w:r w:rsidR="006F41BE">
      <w:rPr>
        <w:rFonts w:hint="eastAsia"/>
        <w:noProof/>
        <w:sz w:val="28"/>
      </w:rPr>
      <w:t xml:space="preserve"> </w:t>
    </w:r>
    <w:r w:rsidR="006F41BE">
      <w:rPr>
        <w:rFonts w:hint="eastAsia"/>
        <w:noProof/>
        <w:sz w:val="28"/>
      </w:rPr>
      <w:t>介绍</w:t>
    </w:r>
    <w:r w:rsidR="006151E9">
      <w:rPr>
        <w:sz w:val="28"/>
      </w:rPr>
      <w:fldChar w:fldCharType="end"/>
    </w:r>
    <w:r w:rsidR="00186D33">
      <w:rPr>
        <w:sz w:val="28"/>
      </w:rPr>
      <w:fldChar w:fldCharType="begin"/>
    </w:r>
    <w:r w:rsidR="00186D33">
      <w:rPr>
        <w:sz w:val="28"/>
      </w:rPr>
      <w:instrText xml:space="preserve"> STYLEREF  </w:instrText>
    </w:r>
    <w:r w:rsidR="00186D33">
      <w:rPr>
        <w:sz w:val="28"/>
      </w:rPr>
      <w:instrText>超链接</w:instrText>
    </w:r>
    <w:r w:rsidR="00186D33">
      <w:rPr>
        <w:sz w:val="28"/>
      </w:rPr>
      <w:instrText xml:space="preserve">  \* MERGEFORMAT </w:instrText>
    </w:r>
    <w:r w:rsidR="00186D33">
      <w:rPr>
        <w:sz w:val="28"/>
      </w:rPr>
      <w:fldChar w:fldCharType="separate"/>
    </w:r>
    <w:r w:rsidR="006F41BE">
      <w:rPr>
        <w:rFonts w:hint="eastAsia"/>
        <w:noProof/>
        <w:sz w:val="28"/>
      </w:rPr>
      <w:t>第二小节</w:t>
    </w:r>
    <w:r w:rsidR="00186D33">
      <w:rPr>
        <w:sz w:val="28"/>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A18" w:rsidRDefault="006C776D">
    <w:pPr>
      <w:pStyle w:val="a6"/>
    </w:pPr>
    <w:r>
      <w:fldChar w:fldCharType="begin"/>
    </w:r>
    <w:r>
      <w:instrText xml:space="preserve"> STYLEREF  </w:instrText>
    </w:r>
    <w:r>
      <w:instrText>章标题</w:instrText>
    </w:r>
    <w:r>
      <w:instrText xml:space="preserve">  \* MERGEFORMAT </w:instrText>
    </w:r>
    <w:r>
      <w:fldChar w:fldCharType="end"/>
    </w:r>
    <w:r>
      <w:fldChar w:fldCharType="begin"/>
    </w:r>
    <w:r>
      <w:instrText xml:space="preserve"> STYLEREF  </w:instrText>
    </w:r>
    <w:r>
      <w:instrText>章标题</w:instrText>
    </w:r>
    <w:r>
      <w:instrText xml:space="preserve">  \* MERGEFORMAT </w:instrText>
    </w:r>
    <w:r>
      <w:fldChar w:fldCharType="end"/>
    </w:r>
    <w:r w:rsidR="00AB0A18">
      <w:fldChar w:fldCharType="begin"/>
    </w:r>
    <w:r w:rsidR="00AB0A18">
      <w:instrText xml:space="preserve"> STYLEREF  </w:instrText>
    </w:r>
    <w:r w:rsidR="00AB0A18">
      <w:instrText>章标题</w:instrText>
    </w:r>
    <w:r w:rsidR="00AB0A18">
      <w:instrText xml:space="preserve">  \* MERGEFORMAT </w:instrText>
    </w:r>
    <w:r w:rsidR="00AB0A18">
      <w:fldChar w:fldCharType="end"/>
    </w:r>
    <w:r w:rsidR="00AB0A18">
      <w:fldChar w:fldCharType="begin"/>
    </w:r>
    <w:r w:rsidR="00AB0A18">
      <w:instrText xml:space="preserve"> STYLEREF  </w:instrText>
    </w:r>
    <w:r w:rsidR="00AB0A18">
      <w:instrText>章标题</w:instrText>
    </w:r>
    <w:r w:rsidR="00AB0A18">
      <w:instrText xml:space="preserve">  \* MERGEFORMAT </w:instrText>
    </w:r>
    <w:r w:rsidR="00AB0A18">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071A3"/>
    <w:multiLevelType w:val="multilevel"/>
    <w:tmpl w:val="BE845B7E"/>
    <w:lvl w:ilvl="0">
      <w:start w:val="1"/>
      <w:numFmt w:val="decimal"/>
      <w:pStyle w:val="a"/>
      <w:lvlText w:val="%1"/>
      <w:lvlJc w:val="left"/>
      <w:pPr>
        <w:ind w:left="425" w:hanging="425"/>
      </w:pPr>
      <w:rPr>
        <w:rFonts w:hint="eastAsia"/>
      </w:rPr>
    </w:lvl>
    <w:lvl w:ilvl="1">
      <w:start w:val="1"/>
      <w:numFmt w:val="decimal"/>
      <w:pStyle w:val="a0"/>
      <w:lvlText w:val="%2-%1"/>
      <w:lvlJc w:val="left"/>
      <w:pPr>
        <w:ind w:left="992" w:hanging="992"/>
      </w:pPr>
      <w:rPr>
        <w:rFonts w:hint="eastAsia"/>
      </w:rPr>
    </w:lvl>
    <w:lvl w:ilvl="2">
      <w:start w:val="1"/>
      <w:numFmt w:val="decimal"/>
      <w:pStyle w:val="a1"/>
      <w:lvlText w:val="%1-%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2F3303F2"/>
    <w:multiLevelType w:val="multilevel"/>
    <w:tmpl w:val="FD901BB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4A1971E6"/>
    <w:multiLevelType w:val="hybridMultilevel"/>
    <w:tmpl w:val="750474C2"/>
    <w:lvl w:ilvl="0" w:tplc="75B2B282">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mailMerge>
    <w:mainDocumentType w:val="formLetters"/>
    <w:dataType w:val="textFile"/>
    <w:activeRecord w:val="-1"/>
  </w:mailMerge>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2E3"/>
    <w:rsid w:val="00013B4F"/>
    <w:rsid w:val="000836A6"/>
    <w:rsid w:val="00090883"/>
    <w:rsid w:val="00090B71"/>
    <w:rsid w:val="000935AA"/>
    <w:rsid w:val="000A27A8"/>
    <w:rsid w:val="000B5070"/>
    <w:rsid w:val="000C455C"/>
    <w:rsid w:val="000C495C"/>
    <w:rsid w:val="000F6D37"/>
    <w:rsid w:val="00102F15"/>
    <w:rsid w:val="00122146"/>
    <w:rsid w:val="00186D33"/>
    <w:rsid w:val="00196447"/>
    <w:rsid w:val="002124B1"/>
    <w:rsid w:val="00244B6C"/>
    <w:rsid w:val="00254CC4"/>
    <w:rsid w:val="00264D33"/>
    <w:rsid w:val="00270435"/>
    <w:rsid w:val="0029133E"/>
    <w:rsid w:val="002952A9"/>
    <w:rsid w:val="002A0F95"/>
    <w:rsid w:val="002C741D"/>
    <w:rsid w:val="002D2270"/>
    <w:rsid w:val="002E52B1"/>
    <w:rsid w:val="002F0C43"/>
    <w:rsid w:val="00322218"/>
    <w:rsid w:val="00352993"/>
    <w:rsid w:val="00396C90"/>
    <w:rsid w:val="003D6C5A"/>
    <w:rsid w:val="003E4B46"/>
    <w:rsid w:val="003F0CC2"/>
    <w:rsid w:val="004026D2"/>
    <w:rsid w:val="00424722"/>
    <w:rsid w:val="00435F12"/>
    <w:rsid w:val="0045140C"/>
    <w:rsid w:val="00485E06"/>
    <w:rsid w:val="00487BCE"/>
    <w:rsid w:val="004B075A"/>
    <w:rsid w:val="004C0EF2"/>
    <w:rsid w:val="004D76F6"/>
    <w:rsid w:val="004F761A"/>
    <w:rsid w:val="005045AF"/>
    <w:rsid w:val="005613A3"/>
    <w:rsid w:val="005C2B6F"/>
    <w:rsid w:val="005D12AE"/>
    <w:rsid w:val="005E0AC4"/>
    <w:rsid w:val="005F03DB"/>
    <w:rsid w:val="0061246B"/>
    <w:rsid w:val="006151E9"/>
    <w:rsid w:val="006326DD"/>
    <w:rsid w:val="006330F3"/>
    <w:rsid w:val="00672390"/>
    <w:rsid w:val="00674DD4"/>
    <w:rsid w:val="00676E8B"/>
    <w:rsid w:val="0069673F"/>
    <w:rsid w:val="006A1331"/>
    <w:rsid w:val="006A6243"/>
    <w:rsid w:val="006C60E0"/>
    <w:rsid w:val="006C776D"/>
    <w:rsid w:val="006E3E12"/>
    <w:rsid w:val="006F41BE"/>
    <w:rsid w:val="00735676"/>
    <w:rsid w:val="00744D5B"/>
    <w:rsid w:val="00760CEF"/>
    <w:rsid w:val="00762049"/>
    <w:rsid w:val="007D59E7"/>
    <w:rsid w:val="007E24D3"/>
    <w:rsid w:val="008028CF"/>
    <w:rsid w:val="008210B8"/>
    <w:rsid w:val="00823C9D"/>
    <w:rsid w:val="008327F5"/>
    <w:rsid w:val="00836D8F"/>
    <w:rsid w:val="00896AD8"/>
    <w:rsid w:val="008B69B7"/>
    <w:rsid w:val="008D2ED7"/>
    <w:rsid w:val="008E61EB"/>
    <w:rsid w:val="008F03B2"/>
    <w:rsid w:val="00900FE3"/>
    <w:rsid w:val="00907DCE"/>
    <w:rsid w:val="00954B60"/>
    <w:rsid w:val="00955F0F"/>
    <w:rsid w:val="009811D4"/>
    <w:rsid w:val="009948E4"/>
    <w:rsid w:val="009970EF"/>
    <w:rsid w:val="009A3602"/>
    <w:rsid w:val="009C0F31"/>
    <w:rsid w:val="009D3F71"/>
    <w:rsid w:val="009F2B44"/>
    <w:rsid w:val="009F35A1"/>
    <w:rsid w:val="00A06B69"/>
    <w:rsid w:val="00A11202"/>
    <w:rsid w:val="00A2656D"/>
    <w:rsid w:val="00A369B7"/>
    <w:rsid w:val="00A66316"/>
    <w:rsid w:val="00A70C55"/>
    <w:rsid w:val="00A740D8"/>
    <w:rsid w:val="00A918AF"/>
    <w:rsid w:val="00AA25A7"/>
    <w:rsid w:val="00AB0A18"/>
    <w:rsid w:val="00AB25BC"/>
    <w:rsid w:val="00AD2E20"/>
    <w:rsid w:val="00AE5A10"/>
    <w:rsid w:val="00B44096"/>
    <w:rsid w:val="00B455F7"/>
    <w:rsid w:val="00B65FCB"/>
    <w:rsid w:val="00B76535"/>
    <w:rsid w:val="00B90A28"/>
    <w:rsid w:val="00BA659B"/>
    <w:rsid w:val="00BC6FE3"/>
    <w:rsid w:val="00BD6373"/>
    <w:rsid w:val="00BE3210"/>
    <w:rsid w:val="00BE6FAA"/>
    <w:rsid w:val="00C00B72"/>
    <w:rsid w:val="00C24542"/>
    <w:rsid w:val="00C2459A"/>
    <w:rsid w:val="00C67756"/>
    <w:rsid w:val="00C83A30"/>
    <w:rsid w:val="00C93480"/>
    <w:rsid w:val="00C95359"/>
    <w:rsid w:val="00CA6018"/>
    <w:rsid w:val="00CE026A"/>
    <w:rsid w:val="00CE419C"/>
    <w:rsid w:val="00D32F45"/>
    <w:rsid w:val="00D34C85"/>
    <w:rsid w:val="00D3772E"/>
    <w:rsid w:val="00D542E3"/>
    <w:rsid w:val="00D56AB8"/>
    <w:rsid w:val="00DB3E09"/>
    <w:rsid w:val="00DB4CC8"/>
    <w:rsid w:val="00DC7695"/>
    <w:rsid w:val="00DF45D5"/>
    <w:rsid w:val="00E006EC"/>
    <w:rsid w:val="00E10C8F"/>
    <w:rsid w:val="00E120F9"/>
    <w:rsid w:val="00E1470C"/>
    <w:rsid w:val="00E37885"/>
    <w:rsid w:val="00E468E9"/>
    <w:rsid w:val="00E511B8"/>
    <w:rsid w:val="00E533B6"/>
    <w:rsid w:val="00E625C7"/>
    <w:rsid w:val="00E730E3"/>
    <w:rsid w:val="00E77AD9"/>
    <w:rsid w:val="00E91159"/>
    <w:rsid w:val="00EA1EF8"/>
    <w:rsid w:val="00EB2F49"/>
    <w:rsid w:val="00EB54E4"/>
    <w:rsid w:val="00EC0D81"/>
    <w:rsid w:val="00ED0FEE"/>
    <w:rsid w:val="00ED42AC"/>
    <w:rsid w:val="00F1201B"/>
    <w:rsid w:val="00F54606"/>
    <w:rsid w:val="00F760AF"/>
    <w:rsid w:val="00F91914"/>
    <w:rsid w:val="00F92DF8"/>
    <w:rsid w:val="00FB3464"/>
    <w:rsid w:val="00FE7242"/>
    <w:rsid w:val="00FF7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AE5A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AE5A10"/>
    <w:rPr>
      <w:sz w:val="18"/>
      <w:szCs w:val="18"/>
    </w:rPr>
  </w:style>
  <w:style w:type="paragraph" w:styleId="a7">
    <w:name w:val="footer"/>
    <w:basedOn w:val="a2"/>
    <w:link w:val="Char0"/>
    <w:uiPriority w:val="99"/>
    <w:unhideWhenUsed/>
    <w:rsid w:val="00AE5A10"/>
    <w:pPr>
      <w:tabs>
        <w:tab w:val="center" w:pos="4153"/>
        <w:tab w:val="right" w:pos="8306"/>
      </w:tabs>
      <w:snapToGrid w:val="0"/>
      <w:jc w:val="left"/>
    </w:pPr>
    <w:rPr>
      <w:sz w:val="18"/>
      <w:szCs w:val="18"/>
    </w:rPr>
  </w:style>
  <w:style w:type="character" w:customStyle="1" w:styleId="Char0">
    <w:name w:val="页脚 Char"/>
    <w:basedOn w:val="a3"/>
    <w:link w:val="a7"/>
    <w:uiPriority w:val="99"/>
    <w:rsid w:val="00AE5A10"/>
    <w:rPr>
      <w:sz w:val="18"/>
      <w:szCs w:val="18"/>
    </w:rPr>
  </w:style>
  <w:style w:type="paragraph" w:customStyle="1" w:styleId="a">
    <w:name w:val="章标题"/>
    <w:basedOn w:val="a2"/>
    <w:link w:val="Char1"/>
    <w:qFormat/>
    <w:rsid w:val="00BC6FE3"/>
    <w:pPr>
      <w:numPr>
        <w:numId w:val="3"/>
      </w:numPr>
      <w:outlineLvl w:val="0"/>
    </w:pPr>
    <w:rPr>
      <w:b/>
      <w:color w:val="FF0000"/>
      <w:sz w:val="44"/>
    </w:rPr>
  </w:style>
  <w:style w:type="paragraph" w:customStyle="1" w:styleId="a0">
    <w:name w:val="节标题"/>
    <w:basedOn w:val="a2"/>
    <w:link w:val="Char2"/>
    <w:qFormat/>
    <w:rsid w:val="000C455C"/>
    <w:pPr>
      <w:numPr>
        <w:ilvl w:val="1"/>
        <w:numId w:val="3"/>
      </w:numPr>
      <w:outlineLvl w:val="1"/>
    </w:pPr>
    <w:rPr>
      <w:color w:val="0070C0"/>
      <w:sz w:val="29"/>
    </w:rPr>
  </w:style>
  <w:style w:type="character" w:customStyle="1" w:styleId="Char1">
    <w:name w:val="章标题 Char"/>
    <w:basedOn w:val="a3"/>
    <w:link w:val="a"/>
    <w:rsid w:val="00BC6FE3"/>
    <w:rPr>
      <w:b/>
      <w:color w:val="FF0000"/>
      <w:sz w:val="44"/>
    </w:rPr>
  </w:style>
  <w:style w:type="paragraph" w:customStyle="1" w:styleId="a1">
    <w:name w:val="小节标题"/>
    <w:basedOn w:val="a2"/>
    <w:link w:val="Char3"/>
    <w:qFormat/>
    <w:rsid w:val="000C455C"/>
    <w:pPr>
      <w:numPr>
        <w:ilvl w:val="2"/>
        <w:numId w:val="3"/>
      </w:numPr>
      <w:outlineLvl w:val="2"/>
    </w:pPr>
    <w:rPr>
      <w:color w:val="00B050"/>
      <w:sz w:val="23"/>
    </w:rPr>
  </w:style>
  <w:style w:type="character" w:customStyle="1" w:styleId="Char2">
    <w:name w:val="节标题 Char"/>
    <w:basedOn w:val="a3"/>
    <w:link w:val="a0"/>
    <w:rsid w:val="000C455C"/>
    <w:rPr>
      <w:color w:val="0070C0"/>
      <w:sz w:val="29"/>
    </w:rPr>
  </w:style>
  <w:style w:type="paragraph" w:styleId="1">
    <w:name w:val="toc 1"/>
    <w:basedOn w:val="a2"/>
    <w:next w:val="a2"/>
    <w:autoRedefine/>
    <w:uiPriority w:val="39"/>
    <w:unhideWhenUsed/>
    <w:rsid w:val="00C24542"/>
  </w:style>
  <w:style w:type="character" w:customStyle="1" w:styleId="Char3">
    <w:name w:val="小节标题 Char"/>
    <w:basedOn w:val="a3"/>
    <w:link w:val="a1"/>
    <w:rsid w:val="000C455C"/>
    <w:rPr>
      <w:color w:val="00B050"/>
      <w:sz w:val="23"/>
    </w:rPr>
  </w:style>
  <w:style w:type="paragraph" w:styleId="2">
    <w:name w:val="toc 2"/>
    <w:basedOn w:val="a2"/>
    <w:next w:val="a2"/>
    <w:autoRedefine/>
    <w:uiPriority w:val="39"/>
    <w:unhideWhenUsed/>
    <w:rsid w:val="00C24542"/>
    <w:pPr>
      <w:ind w:leftChars="200" w:left="420"/>
    </w:pPr>
  </w:style>
  <w:style w:type="paragraph" w:styleId="3">
    <w:name w:val="toc 3"/>
    <w:basedOn w:val="a2"/>
    <w:next w:val="a2"/>
    <w:autoRedefine/>
    <w:uiPriority w:val="39"/>
    <w:unhideWhenUsed/>
    <w:rsid w:val="00C24542"/>
    <w:pPr>
      <w:ind w:leftChars="400" w:left="840"/>
    </w:pPr>
  </w:style>
  <w:style w:type="character" w:styleId="a8">
    <w:name w:val="Hyperlink"/>
    <w:basedOn w:val="a3"/>
    <w:uiPriority w:val="99"/>
    <w:unhideWhenUsed/>
    <w:rsid w:val="00C24542"/>
    <w:rPr>
      <w:color w:val="0000FF" w:themeColor="hyperlink"/>
      <w:u w:val="single"/>
    </w:rPr>
  </w:style>
  <w:style w:type="paragraph" w:styleId="a9">
    <w:name w:val="List Paragraph"/>
    <w:basedOn w:val="a2"/>
    <w:uiPriority w:val="34"/>
    <w:qFormat/>
    <w:rsid w:val="00122146"/>
    <w:pPr>
      <w:ind w:firstLineChars="200" w:firstLine="420"/>
    </w:pPr>
  </w:style>
  <w:style w:type="paragraph" w:styleId="aa">
    <w:name w:val="footnote text"/>
    <w:basedOn w:val="a2"/>
    <w:link w:val="Char4"/>
    <w:uiPriority w:val="99"/>
    <w:semiHidden/>
    <w:unhideWhenUsed/>
    <w:rsid w:val="00EB2F49"/>
    <w:pPr>
      <w:snapToGrid w:val="0"/>
      <w:jc w:val="left"/>
    </w:pPr>
    <w:rPr>
      <w:sz w:val="18"/>
      <w:szCs w:val="18"/>
    </w:rPr>
  </w:style>
  <w:style w:type="character" w:customStyle="1" w:styleId="Char4">
    <w:name w:val="脚注文本 Char"/>
    <w:basedOn w:val="a3"/>
    <w:link w:val="aa"/>
    <w:uiPriority w:val="99"/>
    <w:semiHidden/>
    <w:rsid w:val="00EB2F49"/>
    <w:rPr>
      <w:sz w:val="18"/>
      <w:szCs w:val="18"/>
    </w:rPr>
  </w:style>
  <w:style w:type="character" w:styleId="ab">
    <w:name w:val="footnote reference"/>
    <w:basedOn w:val="a3"/>
    <w:uiPriority w:val="99"/>
    <w:semiHidden/>
    <w:unhideWhenUsed/>
    <w:rsid w:val="00EB2F49"/>
    <w:rPr>
      <w:vertAlign w:val="superscript"/>
    </w:rPr>
  </w:style>
  <w:style w:type="table" w:styleId="ac">
    <w:name w:val="Table Grid"/>
    <w:basedOn w:val="a4"/>
    <w:uiPriority w:val="59"/>
    <w:rsid w:val="00C67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caption"/>
    <w:basedOn w:val="a2"/>
    <w:next w:val="a2"/>
    <w:uiPriority w:val="35"/>
    <w:unhideWhenUsed/>
    <w:qFormat/>
    <w:rsid w:val="00C67756"/>
    <w:rPr>
      <w:rFonts w:asciiTheme="majorHAnsi" w:eastAsia="黑体" w:hAnsiTheme="majorHAnsi" w:cstheme="majorBidi"/>
      <w:sz w:val="20"/>
      <w:szCs w:val="20"/>
    </w:rPr>
  </w:style>
  <w:style w:type="paragraph" w:styleId="ae">
    <w:name w:val="Balloon Text"/>
    <w:basedOn w:val="a2"/>
    <w:link w:val="Char5"/>
    <w:uiPriority w:val="99"/>
    <w:semiHidden/>
    <w:unhideWhenUsed/>
    <w:rsid w:val="00424722"/>
    <w:rPr>
      <w:sz w:val="18"/>
      <w:szCs w:val="18"/>
    </w:rPr>
  </w:style>
  <w:style w:type="character" w:customStyle="1" w:styleId="Char5">
    <w:name w:val="批注框文本 Char"/>
    <w:basedOn w:val="a3"/>
    <w:link w:val="ae"/>
    <w:uiPriority w:val="99"/>
    <w:semiHidden/>
    <w:rsid w:val="00424722"/>
    <w:rPr>
      <w:sz w:val="18"/>
      <w:szCs w:val="18"/>
    </w:rPr>
  </w:style>
  <w:style w:type="character" w:styleId="af">
    <w:name w:val="annotation reference"/>
    <w:basedOn w:val="a3"/>
    <w:uiPriority w:val="99"/>
    <w:semiHidden/>
    <w:unhideWhenUsed/>
    <w:rsid w:val="00424722"/>
    <w:rPr>
      <w:sz w:val="21"/>
      <w:szCs w:val="21"/>
    </w:rPr>
  </w:style>
  <w:style w:type="paragraph" w:styleId="af0">
    <w:name w:val="annotation text"/>
    <w:basedOn w:val="a2"/>
    <w:link w:val="Char6"/>
    <w:uiPriority w:val="99"/>
    <w:semiHidden/>
    <w:unhideWhenUsed/>
    <w:rsid w:val="00424722"/>
    <w:pPr>
      <w:jc w:val="left"/>
    </w:pPr>
  </w:style>
  <w:style w:type="character" w:customStyle="1" w:styleId="Char6">
    <w:name w:val="批注文字 Char"/>
    <w:basedOn w:val="a3"/>
    <w:link w:val="af0"/>
    <w:uiPriority w:val="99"/>
    <w:semiHidden/>
    <w:rsid w:val="00424722"/>
  </w:style>
  <w:style w:type="paragraph" w:styleId="af1">
    <w:name w:val="annotation subject"/>
    <w:basedOn w:val="af0"/>
    <w:next w:val="af0"/>
    <w:link w:val="Char7"/>
    <w:uiPriority w:val="99"/>
    <w:semiHidden/>
    <w:unhideWhenUsed/>
    <w:rsid w:val="00424722"/>
    <w:rPr>
      <w:b/>
      <w:bCs/>
    </w:rPr>
  </w:style>
  <w:style w:type="character" w:customStyle="1" w:styleId="Char7">
    <w:name w:val="批注主题 Char"/>
    <w:basedOn w:val="Char6"/>
    <w:link w:val="af1"/>
    <w:uiPriority w:val="99"/>
    <w:semiHidden/>
    <w:rsid w:val="00424722"/>
    <w:rPr>
      <w:b/>
      <w:bCs/>
    </w:rPr>
  </w:style>
  <w:style w:type="table" w:styleId="-1">
    <w:name w:val="Light Shading Accent 1"/>
    <w:basedOn w:val="a4"/>
    <w:uiPriority w:val="60"/>
    <w:rsid w:val="00C2459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f2">
    <w:name w:val="Date"/>
    <w:basedOn w:val="a2"/>
    <w:next w:val="a2"/>
    <w:link w:val="Char8"/>
    <w:uiPriority w:val="99"/>
    <w:semiHidden/>
    <w:unhideWhenUsed/>
    <w:rsid w:val="006A1331"/>
    <w:pPr>
      <w:ind w:leftChars="2500" w:left="100"/>
    </w:pPr>
  </w:style>
  <w:style w:type="character" w:customStyle="1" w:styleId="Char8">
    <w:name w:val="日期 Char"/>
    <w:basedOn w:val="a3"/>
    <w:link w:val="af2"/>
    <w:uiPriority w:val="99"/>
    <w:semiHidden/>
    <w:rsid w:val="006A13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AE5A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AE5A10"/>
    <w:rPr>
      <w:sz w:val="18"/>
      <w:szCs w:val="18"/>
    </w:rPr>
  </w:style>
  <w:style w:type="paragraph" w:styleId="a7">
    <w:name w:val="footer"/>
    <w:basedOn w:val="a2"/>
    <w:link w:val="Char0"/>
    <w:uiPriority w:val="99"/>
    <w:unhideWhenUsed/>
    <w:rsid w:val="00AE5A10"/>
    <w:pPr>
      <w:tabs>
        <w:tab w:val="center" w:pos="4153"/>
        <w:tab w:val="right" w:pos="8306"/>
      </w:tabs>
      <w:snapToGrid w:val="0"/>
      <w:jc w:val="left"/>
    </w:pPr>
    <w:rPr>
      <w:sz w:val="18"/>
      <w:szCs w:val="18"/>
    </w:rPr>
  </w:style>
  <w:style w:type="character" w:customStyle="1" w:styleId="Char0">
    <w:name w:val="页脚 Char"/>
    <w:basedOn w:val="a3"/>
    <w:link w:val="a7"/>
    <w:uiPriority w:val="99"/>
    <w:rsid w:val="00AE5A10"/>
    <w:rPr>
      <w:sz w:val="18"/>
      <w:szCs w:val="18"/>
    </w:rPr>
  </w:style>
  <w:style w:type="paragraph" w:customStyle="1" w:styleId="a">
    <w:name w:val="章标题"/>
    <w:basedOn w:val="a2"/>
    <w:link w:val="Char1"/>
    <w:qFormat/>
    <w:rsid w:val="00BC6FE3"/>
    <w:pPr>
      <w:numPr>
        <w:numId w:val="3"/>
      </w:numPr>
      <w:outlineLvl w:val="0"/>
    </w:pPr>
    <w:rPr>
      <w:b/>
      <w:color w:val="FF0000"/>
      <w:sz w:val="44"/>
    </w:rPr>
  </w:style>
  <w:style w:type="paragraph" w:customStyle="1" w:styleId="a0">
    <w:name w:val="节标题"/>
    <w:basedOn w:val="a2"/>
    <w:link w:val="Char2"/>
    <w:qFormat/>
    <w:rsid w:val="000C455C"/>
    <w:pPr>
      <w:numPr>
        <w:ilvl w:val="1"/>
        <w:numId w:val="3"/>
      </w:numPr>
      <w:outlineLvl w:val="1"/>
    </w:pPr>
    <w:rPr>
      <w:color w:val="0070C0"/>
      <w:sz w:val="29"/>
    </w:rPr>
  </w:style>
  <w:style w:type="character" w:customStyle="1" w:styleId="Char1">
    <w:name w:val="章标题 Char"/>
    <w:basedOn w:val="a3"/>
    <w:link w:val="a"/>
    <w:rsid w:val="00BC6FE3"/>
    <w:rPr>
      <w:b/>
      <w:color w:val="FF0000"/>
      <w:sz w:val="44"/>
    </w:rPr>
  </w:style>
  <w:style w:type="paragraph" w:customStyle="1" w:styleId="a1">
    <w:name w:val="小节标题"/>
    <w:basedOn w:val="a2"/>
    <w:link w:val="Char3"/>
    <w:qFormat/>
    <w:rsid w:val="000C455C"/>
    <w:pPr>
      <w:numPr>
        <w:ilvl w:val="2"/>
        <w:numId w:val="3"/>
      </w:numPr>
      <w:outlineLvl w:val="2"/>
    </w:pPr>
    <w:rPr>
      <w:color w:val="00B050"/>
      <w:sz w:val="23"/>
    </w:rPr>
  </w:style>
  <w:style w:type="character" w:customStyle="1" w:styleId="Char2">
    <w:name w:val="节标题 Char"/>
    <w:basedOn w:val="a3"/>
    <w:link w:val="a0"/>
    <w:rsid w:val="000C455C"/>
    <w:rPr>
      <w:color w:val="0070C0"/>
      <w:sz w:val="29"/>
    </w:rPr>
  </w:style>
  <w:style w:type="paragraph" w:styleId="1">
    <w:name w:val="toc 1"/>
    <w:basedOn w:val="a2"/>
    <w:next w:val="a2"/>
    <w:autoRedefine/>
    <w:uiPriority w:val="39"/>
    <w:unhideWhenUsed/>
    <w:rsid w:val="00C24542"/>
  </w:style>
  <w:style w:type="character" w:customStyle="1" w:styleId="Char3">
    <w:name w:val="小节标题 Char"/>
    <w:basedOn w:val="a3"/>
    <w:link w:val="a1"/>
    <w:rsid w:val="000C455C"/>
    <w:rPr>
      <w:color w:val="00B050"/>
      <w:sz w:val="23"/>
    </w:rPr>
  </w:style>
  <w:style w:type="paragraph" w:styleId="2">
    <w:name w:val="toc 2"/>
    <w:basedOn w:val="a2"/>
    <w:next w:val="a2"/>
    <w:autoRedefine/>
    <w:uiPriority w:val="39"/>
    <w:unhideWhenUsed/>
    <w:rsid w:val="00C24542"/>
    <w:pPr>
      <w:ind w:leftChars="200" w:left="420"/>
    </w:pPr>
  </w:style>
  <w:style w:type="paragraph" w:styleId="3">
    <w:name w:val="toc 3"/>
    <w:basedOn w:val="a2"/>
    <w:next w:val="a2"/>
    <w:autoRedefine/>
    <w:uiPriority w:val="39"/>
    <w:unhideWhenUsed/>
    <w:rsid w:val="00C24542"/>
    <w:pPr>
      <w:ind w:leftChars="400" w:left="840"/>
    </w:pPr>
  </w:style>
  <w:style w:type="character" w:styleId="a8">
    <w:name w:val="Hyperlink"/>
    <w:basedOn w:val="a3"/>
    <w:uiPriority w:val="99"/>
    <w:unhideWhenUsed/>
    <w:rsid w:val="00C24542"/>
    <w:rPr>
      <w:color w:val="0000FF" w:themeColor="hyperlink"/>
      <w:u w:val="single"/>
    </w:rPr>
  </w:style>
  <w:style w:type="paragraph" w:styleId="a9">
    <w:name w:val="List Paragraph"/>
    <w:basedOn w:val="a2"/>
    <w:uiPriority w:val="34"/>
    <w:qFormat/>
    <w:rsid w:val="00122146"/>
    <w:pPr>
      <w:ind w:firstLineChars="200" w:firstLine="420"/>
    </w:pPr>
  </w:style>
  <w:style w:type="paragraph" w:styleId="aa">
    <w:name w:val="footnote text"/>
    <w:basedOn w:val="a2"/>
    <w:link w:val="Char4"/>
    <w:uiPriority w:val="99"/>
    <w:semiHidden/>
    <w:unhideWhenUsed/>
    <w:rsid w:val="00EB2F49"/>
    <w:pPr>
      <w:snapToGrid w:val="0"/>
      <w:jc w:val="left"/>
    </w:pPr>
    <w:rPr>
      <w:sz w:val="18"/>
      <w:szCs w:val="18"/>
    </w:rPr>
  </w:style>
  <w:style w:type="character" w:customStyle="1" w:styleId="Char4">
    <w:name w:val="脚注文本 Char"/>
    <w:basedOn w:val="a3"/>
    <w:link w:val="aa"/>
    <w:uiPriority w:val="99"/>
    <w:semiHidden/>
    <w:rsid w:val="00EB2F49"/>
    <w:rPr>
      <w:sz w:val="18"/>
      <w:szCs w:val="18"/>
    </w:rPr>
  </w:style>
  <w:style w:type="character" w:styleId="ab">
    <w:name w:val="footnote reference"/>
    <w:basedOn w:val="a3"/>
    <w:uiPriority w:val="99"/>
    <w:semiHidden/>
    <w:unhideWhenUsed/>
    <w:rsid w:val="00EB2F49"/>
    <w:rPr>
      <w:vertAlign w:val="superscript"/>
    </w:rPr>
  </w:style>
  <w:style w:type="table" w:styleId="ac">
    <w:name w:val="Table Grid"/>
    <w:basedOn w:val="a4"/>
    <w:uiPriority w:val="59"/>
    <w:rsid w:val="00C67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caption"/>
    <w:basedOn w:val="a2"/>
    <w:next w:val="a2"/>
    <w:uiPriority w:val="35"/>
    <w:unhideWhenUsed/>
    <w:qFormat/>
    <w:rsid w:val="00C67756"/>
    <w:rPr>
      <w:rFonts w:asciiTheme="majorHAnsi" w:eastAsia="黑体" w:hAnsiTheme="majorHAnsi" w:cstheme="majorBidi"/>
      <w:sz w:val="20"/>
      <w:szCs w:val="20"/>
    </w:rPr>
  </w:style>
  <w:style w:type="paragraph" w:styleId="ae">
    <w:name w:val="Balloon Text"/>
    <w:basedOn w:val="a2"/>
    <w:link w:val="Char5"/>
    <w:uiPriority w:val="99"/>
    <w:semiHidden/>
    <w:unhideWhenUsed/>
    <w:rsid w:val="00424722"/>
    <w:rPr>
      <w:sz w:val="18"/>
      <w:szCs w:val="18"/>
    </w:rPr>
  </w:style>
  <w:style w:type="character" w:customStyle="1" w:styleId="Char5">
    <w:name w:val="批注框文本 Char"/>
    <w:basedOn w:val="a3"/>
    <w:link w:val="ae"/>
    <w:uiPriority w:val="99"/>
    <w:semiHidden/>
    <w:rsid w:val="00424722"/>
    <w:rPr>
      <w:sz w:val="18"/>
      <w:szCs w:val="18"/>
    </w:rPr>
  </w:style>
  <w:style w:type="character" w:styleId="af">
    <w:name w:val="annotation reference"/>
    <w:basedOn w:val="a3"/>
    <w:uiPriority w:val="99"/>
    <w:semiHidden/>
    <w:unhideWhenUsed/>
    <w:rsid w:val="00424722"/>
    <w:rPr>
      <w:sz w:val="21"/>
      <w:szCs w:val="21"/>
    </w:rPr>
  </w:style>
  <w:style w:type="paragraph" w:styleId="af0">
    <w:name w:val="annotation text"/>
    <w:basedOn w:val="a2"/>
    <w:link w:val="Char6"/>
    <w:uiPriority w:val="99"/>
    <w:semiHidden/>
    <w:unhideWhenUsed/>
    <w:rsid w:val="00424722"/>
    <w:pPr>
      <w:jc w:val="left"/>
    </w:pPr>
  </w:style>
  <w:style w:type="character" w:customStyle="1" w:styleId="Char6">
    <w:name w:val="批注文字 Char"/>
    <w:basedOn w:val="a3"/>
    <w:link w:val="af0"/>
    <w:uiPriority w:val="99"/>
    <w:semiHidden/>
    <w:rsid w:val="00424722"/>
  </w:style>
  <w:style w:type="paragraph" w:styleId="af1">
    <w:name w:val="annotation subject"/>
    <w:basedOn w:val="af0"/>
    <w:next w:val="af0"/>
    <w:link w:val="Char7"/>
    <w:uiPriority w:val="99"/>
    <w:semiHidden/>
    <w:unhideWhenUsed/>
    <w:rsid w:val="00424722"/>
    <w:rPr>
      <w:b/>
      <w:bCs/>
    </w:rPr>
  </w:style>
  <w:style w:type="character" w:customStyle="1" w:styleId="Char7">
    <w:name w:val="批注主题 Char"/>
    <w:basedOn w:val="Char6"/>
    <w:link w:val="af1"/>
    <w:uiPriority w:val="99"/>
    <w:semiHidden/>
    <w:rsid w:val="00424722"/>
    <w:rPr>
      <w:b/>
      <w:bCs/>
    </w:rPr>
  </w:style>
  <w:style w:type="table" w:styleId="-1">
    <w:name w:val="Light Shading Accent 1"/>
    <w:basedOn w:val="a4"/>
    <w:uiPriority w:val="60"/>
    <w:rsid w:val="00C2459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f2">
    <w:name w:val="Date"/>
    <w:basedOn w:val="a2"/>
    <w:next w:val="a2"/>
    <w:link w:val="Char8"/>
    <w:uiPriority w:val="99"/>
    <w:semiHidden/>
    <w:unhideWhenUsed/>
    <w:rsid w:val="006A1331"/>
    <w:pPr>
      <w:ind w:leftChars="2500" w:left="100"/>
    </w:pPr>
  </w:style>
  <w:style w:type="character" w:customStyle="1" w:styleId="Char8">
    <w:name w:val="日期 Char"/>
    <w:basedOn w:val="a3"/>
    <w:link w:val="af2"/>
    <w:uiPriority w:val="99"/>
    <w:semiHidden/>
    <w:rsid w:val="006A1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wmf"/><Relationship Id="rId3" Type="http://schemas.openxmlformats.org/officeDocument/2006/relationships/styles" Target="styles.xml"/><Relationship Id="rId21" Type="http://schemas.openxmlformats.org/officeDocument/2006/relationships/image" Target="media/image5.w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wmf"/><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w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FBAD6-8EBD-4DAE-A356-841FD1615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8</Pages>
  <Words>767</Words>
  <Characters>4375</Characters>
  <Application>Microsoft Office Word</Application>
  <DocSecurity>0</DocSecurity>
  <Lines>36</Lines>
  <Paragraphs>10</Paragraphs>
  <ScaleCrop>false</ScaleCrop>
  <Company/>
  <LinksUpToDate>false</LinksUpToDate>
  <CharactersWithSpaces>5132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Users</dc:creator>
  <cp:lastModifiedBy>Users</cp:lastModifiedBy>
  <cp:revision>199</cp:revision>
  <dcterms:created xsi:type="dcterms:W3CDTF">2019-10-19T16:41:00Z</dcterms:created>
  <dcterms:modified xsi:type="dcterms:W3CDTF">2021-04-04T02:37:00Z</dcterms:modified>
</cp:coreProperties>
</file>